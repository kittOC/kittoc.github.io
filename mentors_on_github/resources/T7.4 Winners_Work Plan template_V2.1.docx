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5AE781" w14:textId="2C454128" w:rsidR="00194632" w:rsidRDefault="007242E1" w:rsidP="00512422">
      <w:pPr>
        <w:pStyle w:val="Title"/>
      </w:pPr>
      <w:sdt>
        <w:sdtPr>
          <w:alias w:val="Title"/>
          <w:tag w:val=""/>
          <w:id w:val="-43919409"/>
          <w:dataBinding w:prefixMappings="xmlns:ns0='http://purl.org/dc/elements/1.1/' xmlns:ns1='http://schemas.openxmlformats.org/package/2006/metadata/core-properties' " w:xpath="/ns1:coreProperties[1]/ns0:title[1]" w:storeItemID="{6C3C8BC8-F283-45AE-878A-BAB7291924A1}"/>
          <w:text/>
        </w:sdtPr>
        <w:sdtContent>
          <w:r w:rsidR="006A301D">
            <w:t>Full Title of Y</w:t>
          </w:r>
          <w:r w:rsidR="00EE5110">
            <w:t>our Pro</w:t>
          </w:r>
          <w:r w:rsidR="00166CCD">
            <w:t>ject</w:t>
          </w:r>
        </w:sdtContent>
      </w:sdt>
    </w:p>
    <w:p w14:paraId="176FF823" w14:textId="77777777" w:rsidR="00512422" w:rsidRPr="00512422" w:rsidRDefault="00512422" w:rsidP="00512422">
      <w:pPr>
        <w:pStyle w:val="Subtitle"/>
        <w:spacing w:before="240"/>
        <w:jc w:val="left"/>
        <w:rPr>
          <w:sz w:val="36"/>
        </w:rPr>
      </w:pPr>
      <w:r w:rsidRPr="00512422">
        <w:rPr>
          <w:sz w:val="36"/>
        </w:rPr>
        <w:t xml:space="preserve">KITT4SME </w:t>
      </w:r>
      <w:r w:rsidR="00A412F2">
        <w:rPr>
          <w:sz w:val="36"/>
        </w:rPr>
        <w:t>WORK PLAN TEMPLATE</w:t>
      </w:r>
    </w:p>
    <w:p w14:paraId="3D8F1A01" w14:textId="77777777" w:rsidR="00D93971" w:rsidRDefault="00D93971"/>
    <w:p w14:paraId="35E55BB0" w14:textId="77777777" w:rsidR="00D93971" w:rsidRDefault="00D93971"/>
    <w:tbl>
      <w:tblPr>
        <w:tblStyle w:val="KITT4SMETable"/>
        <w:tblW w:w="5000" w:type="pct"/>
        <w:tblLayout w:type="fixed"/>
        <w:tblLook w:val="04A0" w:firstRow="1" w:lastRow="0" w:firstColumn="1" w:lastColumn="0" w:noHBand="0" w:noVBand="1"/>
      </w:tblPr>
      <w:tblGrid>
        <w:gridCol w:w="3119"/>
        <w:gridCol w:w="6519"/>
      </w:tblGrid>
      <w:tr w:rsidR="00044C37" w14:paraId="4DCC26A1" w14:textId="77777777" w:rsidTr="00044C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8" w:type="pct"/>
          </w:tcPr>
          <w:p w14:paraId="3AFB3D77" w14:textId="77777777" w:rsidR="00044C37" w:rsidRDefault="00044C37" w:rsidP="00044C37">
            <w:pPr>
              <w:pStyle w:val="NoSpacing"/>
            </w:pPr>
            <w:r>
              <w:t>Project Info</w:t>
            </w:r>
          </w:p>
        </w:tc>
        <w:tc>
          <w:tcPr>
            <w:tcW w:w="3382" w:type="pct"/>
          </w:tcPr>
          <w:p w14:paraId="5371BF7E" w14:textId="77777777" w:rsidR="00044C37" w:rsidRDefault="00044C37" w:rsidP="00044C37">
            <w:pPr>
              <w:pStyle w:val="NoSpacing"/>
              <w:cnfStyle w:val="100000000000" w:firstRow="1" w:lastRow="0" w:firstColumn="0" w:lastColumn="0" w:oddVBand="0" w:evenVBand="0" w:oddHBand="0" w:evenHBand="0" w:firstRowFirstColumn="0" w:firstRowLastColumn="0" w:lastRowFirstColumn="0" w:lastRowLastColumn="0"/>
            </w:pPr>
          </w:p>
        </w:tc>
      </w:tr>
      <w:tr w:rsidR="00044C37" w14:paraId="63A47C5B" w14:textId="77777777" w:rsidTr="00044C37">
        <w:trPr>
          <w:trHeight w:val="136"/>
        </w:trPr>
        <w:tc>
          <w:tcPr>
            <w:cnfStyle w:val="001000000000" w:firstRow="0" w:lastRow="0" w:firstColumn="1" w:lastColumn="0" w:oddVBand="0" w:evenVBand="0" w:oddHBand="0" w:evenHBand="0" w:firstRowFirstColumn="0" w:firstRowLastColumn="0" w:lastRowFirstColumn="0" w:lastRowLastColumn="0"/>
            <w:tcW w:w="1618" w:type="pct"/>
          </w:tcPr>
          <w:p w14:paraId="2BF2D0DF" w14:textId="77777777" w:rsidR="00044C37" w:rsidRDefault="00044C37" w:rsidP="00765E83">
            <w:pPr>
              <w:pStyle w:val="NoSpacing"/>
              <w:spacing w:before="0"/>
            </w:pPr>
            <w:r>
              <w:t>Acronym of your proposal</w:t>
            </w:r>
          </w:p>
          <w:p w14:paraId="1D43C172" w14:textId="77777777" w:rsidR="005D0C70" w:rsidRDefault="00907E29" w:rsidP="00765E83">
            <w:pPr>
              <w:pStyle w:val="NoSpacing"/>
              <w:spacing w:before="0"/>
            </w:pPr>
            <w:r>
              <w:rPr>
                <w:color w:val="BFBFBF" w:themeColor="accent6"/>
              </w:rPr>
              <w:t>Max 12 characters</w:t>
            </w:r>
          </w:p>
        </w:tc>
        <w:tc>
          <w:tcPr>
            <w:tcW w:w="3382" w:type="pct"/>
          </w:tcPr>
          <w:p w14:paraId="4B61025D" w14:textId="77777777" w:rsidR="00044C37" w:rsidRDefault="00044C37" w:rsidP="005D0C70">
            <w:pPr>
              <w:pStyle w:val="NoSpacing"/>
              <w:spacing w:before="0"/>
              <w:cnfStyle w:val="000000000000" w:firstRow="0" w:lastRow="0" w:firstColumn="0" w:lastColumn="0" w:oddVBand="0" w:evenVBand="0" w:oddHBand="0" w:evenHBand="0" w:firstRowFirstColumn="0" w:firstRowLastColumn="0" w:lastRowFirstColumn="0" w:lastRowLastColumn="0"/>
            </w:pPr>
          </w:p>
        </w:tc>
      </w:tr>
    </w:tbl>
    <w:p w14:paraId="3D43E38D" w14:textId="77777777" w:rsidR="00044C37" w:rsidRDefault="00044C37"/>
    <w:tbl>
      <w:tblPr>
        <w:tblStyle w:val="KITT4SMETable"/>
        <w:tblW w:w="5000" w:type="pct"/>
        <w:tblLayout w:type="fixed"/>
        <w:tblLook w:val="04A0" w:firstRow="1" w:lastRow="0" w:firstColumn="1" w:lastColumn="0" w:noHBand="0" w:noVBand="1"/>
      </w:tblPr>
      <w:tblGrid>
        <w:gridCol w:w="3119"/>
        <w:gridCol w:w="6519"/>
      </w:tblGrid>
      <w:tr w:rsidR="00044C37" w14:paraId="317EECAF" w14:textId="77777777" w:rsidTr="00044C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8" w:type="pct"/>
          </w:tcPr>
          <w:p w14:paraId="707D6FE3" w14:textId="139F2C67" w:rsidR="00044C37" w:rsidRDefault="000924A2" w:rsidP="00044C37">
            <w:pPr>
              <w:pStyle w:val="NoSpacing"/>
            </w:pPr>
            <w:r>
              <w:t>Contact</w:t>
            </w:r>
            <w:r w:rsidR="00044C37">
              <w:t xml:space="preserve"> Info</w:t>
            </w:r>
          </w:p>
        </w:tc>
        <w:tc>
          <w:tcPr>
            <w:tcW w:w="3382" w:type="pct"/>
          </w:tcPr>
          <w:p w14:paraId="173A453D" w14:textId="77777777" w:rsidR="00044C37" w:rsidRDefault="00044C37" w:rsidP="00044C37">
            <w:pPr>
              <w:pStyle w:val="NoSpacing"/>
              <w:cnfStyle w:val="100000000000" w:firstRow="1" w:lastRow="0" w:firstColumn="0" w:lastColumn="0" w:oddVBand="0" w:evenVBand="0" w:oddHBand="0" w:evenHBand="0" w:firstRowFirstColumn="0" w:firstRowLastColumn="0" w:lastRowFirstColumn="0" w:lastRowLastColumn="0"/>
            </w:pPr>
          </w:p>
        </w:tc>
      </w:tr>
      <w:tr w:rsidR="00044C37" w14:paraId="07D909D0" w14:textId="77777777" w:rsidTr="00DB403B">
        <w:trPr>
          <w:trHeight w:val="136"/>
        </w:trPr>
        <w:tc>
          <w:tcPr>
            <w:cnfStyle w:val="001000000000" w:firstRow="0" w:lastRow="0" w:firstColumn="1" w:lastColumn="0" w:oddVBand="0" w:evenVBand="0" w:oddHBand="0" w:evenHBand="0" w:firstRowFirstColumn="0" w:firstRowLastColumn="0" w:lastRowFirstColumn="0" w:lastRowLastColumn="0"/>
            <w:tcW w:w="1618" w:type="pct"/>
            <w:vAlign w:val="top"/>
          </w:tcPr>
          <w:p w14:paraId="6D4ABFE7" w14:textId="77777777" w:rsidR="00044C37" w:rsidRDefault="00044C37" w:rsidP="00DB403B">
            <w:pPr>
              <w:pStyle w:val="NoSpacing"/>
              <w:spacing w:before="0"/>
            </w:pPr>
            <w:r>
              <w:t>Name of the Organization</w:t>
            </w:r>
          </w:p>
        </w:tc>
        <w:tc>
          <w:tcPr>
            <w:tcW w:w="3382" w:type="pct"/>
            <w:vAlign w:val="top"/>
          </w:tcPr>
          <w:p w14:paraId="67B0E1F3" w14:textId="77777777" w:rsidR="00044C37" w:rsidRDefault="00044C37" w:rsidP="00DB403B">
            <w:pPr>
              <w:pStyle w:val="NoSpacing"/>
              <w:spacing w:before="0"/>
              <w:cnfStyle w:val="000000000000" w:firstRow="0" w:lastRow="0" w:firstColumn="0" w:lastColumn="0" w:oddVBand="0" w:evenVBand="0" w:oddHBand="0" w:evenHBand="0" w:firstRowFirstColumn="0" w:firstRowLastColumn="0" w:lastRowFirstColumn="0" w:lastRowLastColumn="0"/>
            </w:pPr>
          </w:p>
        </w:tc>
      </w:tr>
      <w:tr w:rsidR="001E0292" w14:paraId="3444D16D" w14:textId="77777777" w:rsidTr="00DB403B">
        <w:trPr>
          <w:trHeight w:val="136"/>
        </w:trPr>
        <w:tc>
          <w:tcPr>
            <w:cnfStyle w:val="001000000000" w:firstRow="0" w:lastRow="0" w:firstColumn="1" w:lastColumn="0" w:oddVBand="0" w:evenVBand="0" w:oddHBand="0" w:evenHBand="0" w:firstRowFirstColumn="0" w:firstRowLastColumn="0" w:lastRowFirstColumn="0" w:lastRowLastColumn="0"/>
            <w:tcW w:w="1618" w:type="pct"/>
            <w:vAlign w:val="top"/>
          </w:tcPr>
          <w:p w14:paraId="0DBF8636" w14:textId="014A6A82" w:rsidR="001E0292" w:rsidRDefault="001E0292" w:rsidP="00DB403B">
            <w:pPr>
              <w:pStyle w:val="NoSpacing"/>
            </w:pPr>
            <w:r>
              <w:t>Contact Details</w:t>
            </w:r>
          </w:p>
        </w:tc>
        <w:tc>
          <w:tcPr>
            <w:tcW w:w="3382" w:type="pct"/>
            <w:vAlign w:val="top"/>
          </w:tcPr>
          <w:p w14:paraId="078C8130" w14:textId="77777777" w:rsidR="001E0292" w:rsidRDefault="001E0292" w:rsidP="00DB403B">
            <w:pPr>
              <w:pStyle w:val="NoSpacing"/>
              <w:cnfStyle w:val="000000000000" w:firstRow="0" w:lastRow="0" w:firstColumn="0" w:lastColumn="0" w:oddVBand="0" w:evenVBand="0" w:oddHBand="0" w:evenHBand="0" w:firstRowFirstColumn="0" w:firstRowLastColumn="0" w:lastRowFirstColumn="0" w:lastRowLastColumn="0"/>
            </w:pPr>
          </w:p>
        </w:tc>
      </w:tr>
      <w:tr w:rsidR="001E0292" w14:paraId="2A430BB0" w14:textId="77777777" w:rsidTr="00DB403B">
        <w:trPr>
          <w:trHeight w:val="136"/>
        </w:trPr>
        <w:tc>
          <w:tcPr>
            <w:cnfStyle w:val="001000000000" w:firstRow="0" w:lastRow="0" w:firstColumn="1" w:lastColumn="0" w:oddVBand="0" w:evenVBand="0" w:oddHBand="0" w:evenHBand="0" w:firstRowFirstColumn="0" w:firstRowLastColumn="0" w:lastRowFirstColumn="0" w:lastRowLastColumn="0"/>
            <w:tcW w:w="1618" w:type="pct"/>
            <w:vAlign w:val="top"/>
          </w:tcPr>
          <w:p w14:paraId="24D02A98" w14:textId="08F421CB" w:rsidR="001E0292" w:rsidRDefault="001E0292" w:rsidP="001E0292">
            <w:pPr>
              <w:pStyle w:val="NoSpacing"/>
            </w:pPr>
            <w:r>
              <w:t>Name of Mentor</w:t>
            </w:r>
          </w:p>
        </w:tc>
        <w:tc>
          <w:tcPr>
            <w:tcW w:w="3382" w:type="pct"/>
            <w:vAlign w:val="top"/>
          </w:tcPr>
          <w:p w14:paraId="60FECE73" w14:textId="77777777" w:rsidR="001E0292" w:rsidRDefault="001E0292" w:rsidP="00DB403B">
            <w:pPr>
              <w:pStyle w:val="NoSpacing"/>
              <w:cnfStyle w:val="000000000000" w:firstRow="0" w:lastRow="0" w:firstColumn="0" w:lastColumn="0" w:oddVBand="0" w:evenVBand="0" w:oddHBand="0" w:evenHBand="0" w:firstRowFirstColumn="0" w:firstRowLastColumn="0" w:lastRowFirstColumn="0" w:lastRowLastColumn="0"/>
            </w:pPr>
          </w:p>
        </w:tc>
      </w:tr>
    </w:tbl>
    <w:p w14:paraId="5B92E0FE" w14:textId="77777777" w:rsidR="00194632" w:rsidRDefault="00194632"/>
    <w:p w14:paraId="386A26FA" w14:textId="77777777" w:rsidR="00044C37" w:rsidRDefault="00044C37"/>
    <w:p w14:paraId="5B660748" w14:textId="77777777" w:rsidR="00044C37" w:rsidRDefault="00044C37"/>
    <w:p w14:paraId="7432336A" w14:textId="77777777" w:rsidR="00044C37" w:rsidRDefault="00044C37">
      <w:pPr>
        <w:sectPr w:rsidR="00044C37" w:rsidSect="006F56C5">
          <w:headerReference w:type="default" r:id="rId11"/>
          <w:footerReference w:type="default" r:id="rId12"/>
          <w:headerReference w:type="first" r:id="rId13"/>
          <w:footerReference w:type="first" r:id="rId14"/>
          <w:pgSz w:w="11906" w:h="16838"/>
          <w:pgMar w:top="1418" w:right="1134" w:bottom="1134" w:left="1134" w:header="709" w:footer="709" w:gutter="0"/>
          <w:pgNumType w:start="1"/>
          <w:cols w:space="708"/>
          <w:titlePg/>
          <w:docGrid w:linePitch="360"/>
        </w:sectPr>
      </w:pPr>
    </w:p>
    <w:p w14:paraId="49572CB1" w14:textId="235550E1" w:rsidR="007A58F9" w:rsidRDefault="007A58F9" w:rsidP="007A58F9">
      <w:pPr>
        <w:pStyle w:val="Heading1"/>
      </w:pPr>
      <w:bookmarkStart w:id="0" w:name="_Toc82177483"/>
      <w:r>
        <w:lastRenderedPageBreak/>
        <w:t>Starting Point</w:t>
      </w:r>
      <w:r w:rsidR="00364377">
        <w:t xml:space="preserve"> &amp; Target state</w:t>
      </w:r>
    </w:p>
    <w:p w14:paraId="1B0C7A51" w14:textId="4685A8EF" w:rsidR="00A876A7" w:rsidRPr="00A876A7" w:rsidRDefault="00A876A7" w:rsidP="00A876A7">
      <w:r w:rsidRPr="00A876A7">
        <w:rPr>
          <w:b/>
        </w:rPr>
        <w:t>Instruction:</w:t>
      </w:r>
      <w:r>
        <w:t xml:space="preserve"> This section is used to give a </w:t>
      </w:r>
      <w:r w:rsidRPr="001E0292">
        <w:rPr>
          <w:u w:val="single"/>
        </w:rPr>
        <w:t>brief overview</w:t>
      </w:r>
      <w:r>
        <w:t xml:space="preserve"> of the effort needed for the implementation of your project. </w:t>
      </w:r>
    </w:p>
    <w:p w14:paraId="42202347" w14:textId="6D46963E" w:rsidR="007A58F9" w:rsidRDefault="007A58F9" w:rsidP="00F137D9">
      <w:pPr>
        <w:pStyle w:val="Heading2"/>
      </w:pPr>
      <w:r>
        <w:t xml:space="preserve">Define the </w:t>
      </w:r>
      <w:r w:rsidRPr="00C87052">
        <w:t>Starting point</w:t>
      </w:r>
    </w:p>
    <w:p w14:paraId="65F62040" w14:textId="7D162CC3" w:rsidR="007A58F9" w:rsidRDefault="007A58F9" w:rsidP="007A58F9">
      <w:pPr>
        <w:pStyle w:val="ListParagraph"/>
        <w:numPr>
          <w:ilvl w:val="0"/>
          <w:numId w:val="25"/>
        </w:numPr>
      </w:pPr>
      <w:r>
        <w:t xml:space="preserve">3-4 main functionalities </w:t>
      </w:r>
      <w:r w:rsidR="00364377">
        <w:t>that</w:t>
      </w:r>
      <w:r>
        <w:t xml:space="preserve"> your solution</w:t>
      </w:r>
      <w:r w:rsidR="00364377">
        <w:t xml:space="preserve"> already delivers</w:t>
      </w:r>
    </w:p>
    <w:p w14:paraId="56C03125" w14:textId="6A976131" w:rsidR="00364377" w:rsidRDefault="00364377" w:rsidP="00364377"/>
    <w:p w14:paraId="4C788C9C" w14:textId="1789BC06" w:rsidR="00364377" w:rsidRDefault="00364377" w:rsidP="00364377">
      <w:pPr>
        <w:pStyle w:val="Heading2"/>
      </w:pPr>
      <w:r>
        <w:t>Describe adaptations in KITT4SME</w:t>
      </w:r>
    </w:p>
    <w:p w14:paraId="23F9EEFE" w14:textId="19FEFC96" w:rsidR="00364377" w:rsidRDefault="00364377" w:rsidP="007A58F9">
      <w:pPr>
        <w:pStyle w:val="ListParagraph"/>
        <w:numPr>
          <w:ilvl w:val="0"/>
          <w:numId w:val="25"/>
        </w:numPr>
      </w:pPr>
      <w:r>
        <w:t xml:space="preserve">Describe the new functionalities that you intend to implement </w:t>
      </w:r>
    </w:p>
    <w:p w14:paraId="662CC821" w14:textId="1447282F" w:rsidR="00364377" w:rsidRDefault="00364377" w:rsidP="007A58F9">
      <w:pPr>
        <w:pStyle w:val="ListParagraph"/>
        <w:numPr>
          <w:ilvl w:val="0"/>
          <w:numId w:val="25"/>
        </w:numPr>
      </w:pPr>
      <w:r>
        <w:t xml:space="preserve">Describe changes/ adaptations </w:t>
      </w:r>
      <w:r w:rsidR="001E0292">
        <w:t xml:space="preserve">needed to </w:t>
      </w:r>
      <w:r>
        <w:t>ma</w:t>
      </w:r>
      <w:r w:rsidR="001E0292">
        <w:t>k</w:t>
      </w:r>
      <w:r>
        <w:t>e to align with the settings used during validation</w:t>
      </w:r>
    </w:p>
    <w:p w14:paraId="345C82A7" w14:textId="77777777" w:rsidR="00364377" w:rsidRDefault="00364377">
      <w:pPr>
        <w:spacing w:before="0" w:after="160" w:line="259" w:lineRule="auto"/>
        <w:jc w:val="left"/>
      </w:pPr>
    </w:p>
    <w:p w14:paraId="1CDCC018" w14:textId="36F01B85" w:rsidR="007660A0" w:rsidRDefault="007660A0">
      <w:pPr>
        <w:spacing w:before="0" w:after="160" w:line="259" w:lineRule="auto"/>
        <w:jc w:val="left"/>
      </w:pPr>
      <w:r>
        <w:br w:type="page"/>
      </w:r>
    </w:p>
    <w:bookmarkEnd w:id="0"/>
    <w:p w14:paraId="62A7286E" w14:textId="2C538760" w:rsidR="00A876A7" w:rsidRDefault="00A876A7" w:rsidP="00A876A7">
      <w:pPr>
        <w:pStyle w:val="Heading1"/>
      </w:pPr>
      <w:r>
        <w:lastRenderedPageBreak/>
        <w:t>Existing solution</w:t>
      </w:r>
    </w:p>
    <w:p w14:paraId="41C6EC09" w14:textId="58E9FB2A" w:rsidR="00A876A7" w:rsidRDefault="00A876A7" w:rsidP="00A876A7">
      <w:r w:rsidRPr="0067024E">
        <w:rPr>
          <w:b/>
        </w:rPr>
        <w:t>Instruction:</w:t>
      </w:r>
      <w:r>
        <w:t xml:space="preserve"> Fill out this page for each </w:t>
      </w:r>
      <w:r w:rsidRPr="00A876A7">
        <w:rPr>
          <w:b/>
          <w:u w:val="single"/>
        </w:rPr>
        <w:t>existing</w:t>
      </w:r>
      <w:r>
        <w:t xml:space="preserve"> </w:t>
      </w:r>
      <w:r>
        <w:t xml:space="preserve">(main) </w:t>
      </w:r>
      <w:r>
        <w:t xml:space="preserve">functionality </w:t>
      </w:r>
      <w:r>
        <w:t>of your solution</w:t>
      </w:r>
      <w:r>
        <w:t xml:space="preserve">. </w:t>
      </w:r>
    </w:p>
    <w:p w14:paraId="52C8C14A" w14:textId="77777777" w:rsidR="00A876A7" w:rsidRPr="006064A8" w:rsidRDefault="00A876A7" w:rsidP="00A876A7">
      <w:pPr>
        <w:pStyle w:val="Heading3"/>
        <w:numPr>
          <w:ilvl w:val="0"/>
          <w:numId w:val="0"/>
        </w:numPr>
        <w:ind w:left="567" w:hanging="567"/>
        <w:rPr>
          <w:lang w:val="en-US"/>
        </w:rPr>
      </w:pPr>
    </w:p>
    <w:tbl>
      <w:tblPr>
        <w:tblStyle w:val="KITT4SMETable"/>
        <w:tblW w:w="5000" w:type="pct"/>
        <w:tblLook w:val="04A0" w:firstRow="1" w:lastRow="0" w:firstColumn="1" w:lastColumn="0" w:noHBand="0" w:noVBand="1"/>
      </w:tblPr>
      <w:tblGrid>
        <w:gridCol w:w="701"/>
        <w:gridCol w:w="4513"/>
        <w:gridCol w:w="4424"/>
      </w:tblGrid>
      <w:tr w:rsidR="00A876A7" w14:paraId="29A8880B" w14:textId="77777777" w:rsidTr="00A876A7">
        <w:trPr>
          <w:cnfStyle w:val="100000000000" w:firstRow="1" w:lastRow="0" w:firstColumn="0" w:lastColumn="0" w:oddVBand="0" w:evenVBand="0" w:oddHBand="0" w:evenHBand="0" w:firstRowFirstColumn="0" w:firstRowLastColumn="0" w:lastRowFirstColumn="0" w:lastRowLastColumn="0"/>
          <w:trHeight w:val="511"/>
          <w:tblHeader/>
        </w:trPr>
        <w:tc>
          <w:tcPr>
            <w:cnfStyle w:val="001000000100" w:firstRow="0" w:lastRow="0" w:firstColumn="1" w:lastColumn="0" w:oddVBand="0" w:evenVBand="0" w:oddHBand="0" w:evenHBand="0" w:firstRowFirstColumn="1" w:firstRowLastColumn="0" w:lastRowFirstColumn="0" w:lastRowLastColumn="0"/>
            <w:tcW w:w="364" w:type="pct"/>
          </w:tcPr>
          <w:p w14:paraId="7AAC0CF8" w14:textId="77777777" w:rsidR="00A876A7" w:rsidRDefault="00A876A7" w:rsidP="00D93EFF">
            <w:pPr>
              <w:pStyle w:val="NoSpacing"/>
              <w:spacing w:before="0"/>
            </w:pPr>
            <w:r w:rsidRPr="00C0689D">
              <w:rPr>
                <w:bCs/>
              </w:rPr>
              <w:t>Nº</w:t>
            </w:r>
          </w:p>
        </w:tc>
        <w:tc>
          <w:tcPr>
            <w:tcW w:w="2341" w:type="pct"/>
          </w:tcPr>
          <w:p w14:paraId="357A852C" w14:textId="724CE3F3" w:rsidR="00A876A7" w:rsidRDefault="00A876A7" w:rsidP="00D93EFF">
            <w:pPr>
              <w:pStyle w:val="NoSpacing"/>
              <w:spacing w:before="0"/>
              <w:cnfStyle w:val="100000000000" w:firstRow="1" w:lastRow="0" w:firstColumn="0" w:lastColumn="0" w:oddVBand="0" w:evenVBand="0" w:oddHBand="0" w:evenHBand="0" w:firstRowFirstColumn="0" w:firstRowLastColumn="0" w:lastRowFirstColumn="0" w:lastRowLastColumn="0"/>
            </w:pPr>
            <w:r>
              <w:t>Functionality</w:t>
            </w:r>
          </w:p>
        </w:tc>
        <w:tc>
          <w:tcPr>
            <w:tcW w:w="2295" w:type="pct"/>
          </w:tcPr>
          <w:p w14:paraId="3853C539" w14:textId="091FC788" w:rsidR="00A876A7" w:rsidRDefault="00A876A7" w:rsidP="00D93EFF">
            <w:pPr>
              <w:pStyle w:val="NoSpacing"/>
              <w:cnfStyle w:val="100000000000" w:firstRow="1" w:lastRow="0" w:firstColumn="0" w:lastColumn="0" w:oddVBand="0" w:evenVBand="0" w:oddHBand="0" w:evenHBand="0" w:firstRowFirstColumn="0" w:firstRowLastColumn="0" w:lastRowFirstColumn="0" w:lastRowLastColumn="0"/>
            </w:pPr>
            <w:r>
              <w:t>Delivery test</w:t>
            </w:r>
          </w:p>
        </w:tc>
      </w:tr>
      <w:tr w:rsidR="00A876A7" w:rsidRPr="0034375A" w14:paraId="59C92F53" w14:textId="77777777" w:rsidTr="00A876A7">
        <w:trPr>
          <w:trHeight w:val="132"/>
        </w:trPr>
        <w:tc>
          <w:tcPr>
            <w:cnfStyle w:val="001000000000" w:firstRow="0" w:lastRow="0" w:firstColumn="1" w:lastColumn="0" w:oddVBand="0" w:evenVBand="0" w:oddHBand="0" w:evenHBand="0" w:firstRowFirstColumn="0" w:firstRowLastColumn="0" w:lastRowFirstColumn="0" w:lastRowLastColumn="0"/>
            <w:tcW w:w="364" w:type="pct"/>
            <w:vAlign w:val="top"/>
          </w:tcPr>
          <w:p w14:paraId="4177E836" w14:textId="77777777" w:rsidR="00A876A7" w:rsidRPr="0034375A" w:rsidRDefault="00A876A7" w:rsidP="00D93EFF">
            <w:pPr>
              <w:pStyle w:val="NoSpacing"/>
              <w:spacing w:before="0"/>
              <w:rPr>
                <w:sz w:val="20"/>
              </w:rPr>
            </w:pPr>
            <w:r>
              <w:rPr>
                <w:sz w:val="20"/>
              </w:rPr>
              <w:t>R X.Y</w:t>
            </w:r>
          </w:p>
        </w:tc>
        <w:tc>
          <w:tcPr>
            <w:tcW w:w="2341" w:type="pct"/>
            <w:vAlign w:val="top"/>
          </w:tcPr>
          <w:p w14:paraId="30143945" w14:textId="77777777" w:rsidR="00A876A7" w:rsidRPr="00FE2AD2" w:rsidRDefault="00A876A7" w:rsidP="00D93EFF">
            <w:pPr>
              <w:cnfStyle w:val="000000000000" w:firstRow="0" w:lastRow="0" w:firstColumn="0" w:lastColumn="0" w:oddVBand="0" w:evenVBand="0" w:oddHBand="0" w:evenHBand="0" w:firstRowFirstColumn="0" w:firstRowLastColumn="0" w:lastRowFirstColumn="0" w:lastRowLastColumn="0"/>
              <w:rPr>
                <w:lang w:val="en-US"/>
              </w:rPr>
            </w:pPr>
          </w:p>
        </w:tc>
        <w:tc>
          <w:tcPr>
            <w:tcW w:w="2295" w:type="pct"/>
          </w:tcPr>
          <w:p w14:paraId="12E5DF8A" w14:textId="77777777" w:rsidR="00A876A7" w:rsidRPr="001A1F85" w:rsidRDefault="00A876A7" w:rsidP="00D93EFF">
            <w:pPr>
              <w:cnfStyle w:val="000000000000" w:firstRow="0" w:lastRow="0" w:firstColumn="0" w:lastColumn="0" w:oddVBand="0" w:evenVBand="0" w:oddHBand="0" w:evenHBand="0" w:firstRowFirstColumn="0" w:firstRowLastColumn="0" w:lastRowFirstColumn="0" w:lastRowLastColumn="0"/>
            </w:pPr>
          </w:p>
        </w:tc>
      </w:tr>
      <w:tr w:rsidR="00A876A7" w:rsidRPr="0034375A" w14:paraId="088A36FA" w14:textId="77777777" w:rsidTr="00A876A7">
        <w:trPr>
          <w:trHeight w:val="222"/>
        </w:trPr>
        <w:tc>
          <w:tcPr>
            <w:cnfStyle w:val="001000000000" w:firstRow="0" w:lastRow="0" w:firstColumn="1" w:lastColumn="0" w:oddVBand="0" w:evenVBand="0" w:oddHBand="0" w:evenHBand="0" w:firstRowFirstColumn="0" w:firstRowLastColumn="0" w:lastRowFirstColumn="0" w:lastRowLastColumn="0"/>
            <w:tcW w:w="364" w:type="pct"/>
            <w:vAlign w:val="top"/>
          </w:tcPr>
          <w:p w14:paraId="162957E6" w14:textId="77777777" w:rsidR="00A876A7" w:rsidRPr="0034375A" w:rsidRDefault="00A876A7" w:rsidP="00D93EFF">
            <w:pPr>
              <w:pStyle w:val="NoSpacing"/>
              <w:spacing w:before="0"/>
              <w:rPr>
                <w:sz w:val="20"/>
              </w:rPr>
            </w:pPr>
            <w:r>
              <w:rPr>
                <w:sz w:val="20"/>
              </w:rPr>
              <w:t xml:space="preserve">R </w:t>
            </w:r>
            <w:r w:rsidRPr="005027D3">
              <w:rPr>
                <w:sz w:val="20"/>
              </w:rPr>
              <w:t>X.Y</w:t>
            </w:r>
          </w:p>
        </w:tc>
        <w:tc>
          <w:tcPr>
            <w:tcW w:w="2341" w:type="pct"/>
            <w:vAlign w:val="top"/>
          </w:tcPr>
          <w:p w14:paraId="4B1DD6BD" w14:textId="77777777" w:rsidR="00A876A7" w:rsidRPr="0034375A" w:rsidRDefault="00A876A7" w:rsidP="00D93EFF">
            <w:pPr>
              <w:pStyle w:val="NoSpacing"/>
              <w:spacing w:before="0"/>
              <w:cnfStyle w:val="000000000000" w:firstRow="0" w:lastRow="0" w:firstColumn="0" w:lastColumn="0" w:oddVBand="0" w:evenVBand="0" w:oddHBand="0" w:evenHBand="0" w:firstRowFirstColumn="0" w:firstRowLastColumn="0" w:lastRowFirstColumn="0" w:lastRowLastColumn="0"/>
              <w:rPr>
                <w:sz w:val="20"/>
              </w:rPr>
            </w:pPr>
          </w:p>
        </w:tc>
        <w:tc>
          <w:tcPr>
            <w:tcW w:w="2295" w:type="pct"/>
          </w:tcPr>
          <w:p w14:paraId="52C3F5BD" w14:textId="77777777" w:rsidR="00A876A7" w:rsidRPr="0034375A" w:rsidRDefault="00A876A7" w:rsidP="00D93EFF">
            <w:pPr>
              <w:pStyle w:val="NoSpacing"/>
              <w:cnfStyle w:val="000000000000" w:firstRow="0" w:lastRow="0" w:firstColumn="0" w:lastColumn="0" w:oddVBand="0" w:evenVBand="0" w:oddHBand="0" w:evenHBand="0" w:firstRowFirstColumn="0" w:firstRowLastColumn="0" w:lastRowFirstColumn="0" w:lastRowLastColumn="0"/>
              <w:rPr>
                <w:sz w:val="20"/>
              </w:rPr>
            </w:pPr>
          </w:p>
        </w:tc>
      </w:tr>
      <w:tr w:rsidR="00A876A7" w:rsidRPr="0034375A" w14:paraId="548F3C5F" w14:textId="77777777" w:rsidTr="00A876A7">
        <w:trPr>
          <w:trHeight w:val="233"/>
        </w:trPr>
        <w:tc>
          <w:tcPr>
            <w:cnfStyle w:val="001000000000" w:firstRow="0" w:lastRow="0" w:firstColumn="1" w:lastColumn="0" w:oddVBand="0" w:evenVBand="0" w:oddHBand="0" w:evenHBand="0" w:firstRowFirstColumn="0" w:firstRowLastColumn="0" w:lastRowFirstColumn="0" w:lastRowLastColumn="0"/>
            <w:tcW w:w="364" w:type="pct"/>
            <w:vAlign w:val="top"/>
          </w:tcPr>
          <w:p w14:paraId="396BCE84" w14:textId="77777777" w:rsidR="00A876A7" w:rsidRPr="0034375A" w:rsidRDefault="00A876A7" w:rsidP="00D93EFF">
            <w:pPr>
              <w:pStyle w:val="NoSpacing"/>
              <w:spacing w:before="0"/>
              <w:rPr>
                <w:sz w:val="20"/>
              </w:rPr>
            </w:pPr>
            <w:r>
              <w:rPr>
                <w:sz w:val="20"/>
              </w:rPr>
              <w:t xml:space="preserve">R </w:t>
            </w:r>
            <w:r w:rsidRPr="005027D3">
              <w:rPr>
                <w:sz w:val="20"/>
              </w:rPr>
              <w:t>X.Y</w:t>
            </w:r>
          </w:p>
        </w:tc>
        <w:tc>
          <w:tcPr>
            <w:tcW w:w="2341" w:type="pct"/>
            <w:vAlign w:val="top"/>
          </w:tcPr>
          <w:p w14:paraId="77DE728B" w14:textId="77777777" w:rsidR="00A876A7" w:rsidRPr="0034375A" w:rsidRDefault="00A876A7" w:rsidP="00D93EFF">
            <w:pPr>
              <w:pStyle w:val="NoSpacing"/>
              <w:spacing w:before="0"/>
              <w:cnfStyle w:val="000000000000" w:firstRow="0" w:lastRow="0" w:firstColumn="0" w:lastColumn="0" w:oddVBand="0" w:evenVBand="0" w:oddHBand="0" w:evenHBand="0" w:firstRowFirstColumn="0" w:firstRowLastColumn="0" w:lastRowFirstColumn="0" w:lastRowLastColumn="0"/>
              <w:rPr>
                <w:sz w:val="20"/>
              </w:rPr>
            </w:pPr>
          </w:p>
        </w:tc>
        <w:tc>
          <w:tcPr>
            <w:tcW w:w="2295" w:type="pct"/>
          </w:tcPr>
          <w:p w14:paraId="2BDD4179" w14:textId="77777777" w:rsidR="00A876A7" w:rsidRPr="0034375A" w:rsidRDefault="00A876A7" w:rsidP="00D93EFF">
            <w:pPr>
              <w:pStyle w:val="NoSpacing"/>
              <w:cnfStyle w:val="000000000000" w:firstRow="0" w:lastRow="0" w:firstColumn="0" w:lastColumn="0" w:oddVBand="0" w:evenVBand="0" w:oddHBand="0" w:evenHBand="0" w:firstRowFirstColumn="0" w:firstRowLastColumn="0" w:lastRowFirstColumn="0" w:lastRowLastColumn="0"/>
              <w:rPr>
                <w:sz w:val="20"/>
              </w:rPr>
            </w:pPr>
          </w:p>
        </w:tc>
      </w:tr>
    </w:tbl>
    <w:p w14:paraId="614DA47C" w14:textId="2D791F45" w:rsidR="00A876A7" w:rsidRDefault="001E0292" w:rsidP="001E0292">
      <w:pPr>
        <w:rPr>
          <w:szCs w:val="22"/>
        </w:rPr>
      </w:pPr>
      <w:r w:rsidRPr="008624FE">
        <w:rPr>
          <w:b/>
          <w:color w:val="BFBFBF" w:themeColor="background1" w:themeShade="BF"/>
        </w:rPr>
        <w:t>Instruction</w:t>
      </w:r>
      <w:r>
        <w:rPr>
          <w:color w:val="BFBFBF" w:themeColor="background1" w:themeShade="BF"/>
        </w:rPr>
        <w:t xml:space="preserve">: </w:t>
      </w:r>
      <w:r>
        <w:rPr>
          <w:b/>
          <w:i/>
          <w:color w:val="BFBFBF" w:themeColor="background1" w:themeShade="BF"/>
        </w:rPr>
        <w:t>Delivery Test</w:t>
      </w:r>
      <w:r w:rsidRPr="008624FE">
        <w:rPr>
          <w:b/>
          <w:i/>
          <w:color w:val="BFBFBF" w:themeColor="background1" w:themeShade="BF"/>
        </w:rPr>
        <w:t xml:space="preserve"> </w:t>
      </w:r>
      <w:r>
        <w:rPr>
          <w:color w:val="BFBFBF" w:themeColor="background1" w:themeShade="BF"/>
        </w:rPr>
        <w:t>asks for the test to verify that the system delivers the functionality mentioned</w:t>
      </w:r>
    </w:p>
    <w:p w14:paraId="5702E674" w14:textId="77777777" w:rsidR="001E0292" w:rsidRDefault="001E0292" w:rsidP="00A876A7">
      <w:pPr>
        <w:rPr>
          <w:szCs w:val="22"/>
        </w:rPr>
      </w:pPr>
    </w:p>
    <w:tbl>
      <w:tblPr>
        <w:tblStyle w:val="KITT4SMETable"/>
        <w:tblW w:w="5000" w:type="pct"/>
        <w:tblLayout w:type="fixed"/>
        <w:tblLook w:val="04A0" w:firstRow="1" w:lastRow="0" w:firstColumn="1" w:lastColumn="0" w:noHBand="0" w:noVBand="1"/>
      </w:tblPr>
      <w:tblGrid>
        <w:gridCol w:w="723"/>
        <w:gridCol w:w="4769"/>
        <w:gridCol w:w="2354"/>
        <w:gridCol w:w="898"/>
        <w:gridCol w:w="894"/>
      </w:tblGrid>
      <w:tr w:rsidR="00A876A7" w14:paraId="3D3268E3" w14:textId="77777777" w:rsidTr="00D93EFF">
        <w:trPr>
          <w:cnfStyle w:val="100000000000" w:firstRow="1" w:lastRow="0" w:firstColumn="0" w:lastColumn="0" w:oddVBand="0" w:evenVBand="0" w:oddHBand="0" w:evenHBand="0" w:firstRowFirstColumn="0" w:firstRowLastColumn="0" w:lastRowFirstColumn="0" w:lastRowLastColumn="0"/>
          <w:trHeight w:val="511"/>
          <w:tblHeader/>
        </w:trPr>
        <w:tc>
          <w:tcPr>
            <w:cnfStyle w:val="001000000100" w:firstRow="0" w:lastRow="0" w:firstColumn="1" w:lastColumn="0" w:oddVBand="0" w:evenVBand="0" w:oddHBand="0" w:evenHBand="0" w:firstRowFirstColumn="1" w:firstRowLastColumn="0" w:lastRowFirstColumn="0" w:lastRowLastColumn="0"/>
            <w:tcW w:w="375" w:type="pct"/>
          </w:tcPr>
          <w:p w14:paraId="7AAC2041" w14:textId="77777777" w:rsidR="00A876A7" w:rsidRDefault="00A876A7" w:rsidP="00D93EFF">
            <w:pPr>
              <w:pStyle w:val="NoSpacing"/>
              <w:spacing w:before="0"/>
            </w:pPr>
            <w:r w:rsidRPr="00C0689D">
              <w:rPr>
                <w:bCs/>
              </w:rPr>
              <w:t>Nº</w:t>
            </w:r>
          </w:p>
        </w:tc>
        <w:tc>
          <w:tcPr>
            <w:tcW w:w="2474" w:type="pct"/>
          </w:tcPr>
          <w:p w14:paraId="385E5D71" w14:textId="77777777" w:rsidR="00A876A7" w:rsidRDefault="00A876A7" w:rsidP="00D93EFF">
            <w:pPr>
              <w:pStyle w:val="NoSpacing"/>
              <w:spacing w:before="0"/>
              <w:cnfStyle w:val="100000000000" w:firstRow="1" w:lastRow="0" w:firstColumn="0" w:lastColumn="0" w:oddVBand="0" w:evenVBand="0" w:oddHBand="0" w:evenHBand="0" w:firstRowFirstColumn="0" w:firstRowLastColumn="0" w:lastRowFirstColumn="0" w:lastRowLastColumn="0"/>
            </w:pPr>
            <w:r>
              <w:t>Description of data</w:t>
            </w:r>
          </w:p>
        </w:tc>
        <w:tc>
          <w:tcPr>
            <w:tcW w:w="1221" w:type="pct"/>
          </w:tcPr>
          <w:p w14:paraId="17338D66" w14:textId="77777777" w:rsidR="00A876A7" w:rsidRDefault="00A876A7" w:rsidP="00D93EFF">
            <w:pPr>
              <w:pStyle w:val="NoSpacing"/>
              <w:cnfStyle w:val="100000000000" w:firstRow="1" w:lastRow="0" w:firstColumn="0" w:lastColumn="0" w:oddVBand="0" w:evenVBand="0" w:oddHBand="0" w:evenHBand="0" w:firstRowFirstColumn="0" w:firstRowLastColumn="0" w:lastRowFirstColumn="0" w:lastRowLastColumn="0"/>
            </w:pPr>
            <w:r>
              <w:t>Type of data</w:t>
            </w:r>
          </w:p>
        </w:tc>
        <w:tc>
          <w:tcPr>
            <w:tcW w:w="466" w:type="pct"/>
          </w:tcPr>
          <w:p w14:paraId="2FC43143" w14:textId="77777777" w:rsidR="00A876A7" w:rsidRDefault="00A876A7" w:rsidP="00D93EFF">
            <w:pPr>
              <w:pStyle w:val="NoSpacing"/>
              <w:cnfStyle w:val="100000000000" w:firstRow="1" w:lastRow="0" w:firstColumn="0" w:lastColumn="0" w:oddVBand="0" w:evenVBand="0" w:oddHBand="0" w:evenHBand="0" w:firstRowFirstColumn="0" w:firstRowLastColumn="0" w:lastRowFirstColumn="0" w:lastRowLastColumn="0"/>
            </w:pPr>
            <w:r>
              <w:t>Source</w:t>
            </w:r>
          </w:p>
        </w:tc>
        <w:tc>
          <w:tcPr>
            <w:tcW w:w="465" w:type="pct"/>
          </w:tcPr>
          <w:p w14:paraId="14A29B74" w14:textId="77777777" w:rsidR="00A876A7" w:rsidRDefault="00A876A7" w:rsidP="00D93EFF">
            <w:pPr>
              <w:pStyle w:val="NoSpacing"/>
              <w:cnfStyle w:val="100000000000" w:firstRow="1" w:lastRow="0" w:firstColumn="0" w:lastColumn="0" w:oddVBand="0" w:evenVBand="0" w:oddHBand="0" w:evenHBand="0" w:firstRowFirstColumn="0" w:firstRowLastColumn="0" w:lastRowFirstColumn="0" w:lastRowLastColumn="0"/>
            </w:pPr>
            <w:r>
              <w:t>Volume</w:t>
            </w:r>
          </w:p>
        </w:tc>
      </w:tr>
      <w:tr w:rsidR="00A876A7" w:rsidRPr="0034375A" w14:paraId="2D34047B" w14:textId="77777777" w:rsidTr="00D93EFF">
        <w:trPr>
          <w:trHeight w:val="132"/>
        </w:trPr>
        <w:tc>
          <w:tcPr>
            <w:cnfStyle w:val="001000000000" w:firstRow="0" w:lastRow="0" w:firstColumn="1" w:lastColumn="0" w:oddVBand="0" w:evenVBand="0" w:oddHBand="0" w:evenHBand="0" w:firstRowFirstColumn="0" w:firstRowLastColumn="0" w:lastRowFirstColumn="0" w:lastRowLastColumn="0"/>
            <w:tcW w:w="375" w:type="pct"/>
            <w:vAlign w:val="top"/>
          </w:tcPr>
          <w:p w14:paraId="51EEABB3" w14:textId="77777777" w:rsidR="00A876A7" w:rsidRPr="0034375A" w:rsidRDefault="00A876A7" w:rsidP="00D93EFF">
            <w:pPr>
              <w:pStyle w:val="NoSpacing"/>
              <w:spacing w:before="0"/>
              <w:rPr>
                <w:sz w:val="20"/>
              </w:rPr>
            </w:pPr>
            <w:r>
              <w:rPr>
                <w:sz w:val="20"/>
              </w:rPr>
              <w:t>D X.Y</w:t>
            </w:r>
          </w:p>
        </w:tc>
        <w:tc>
          <w:tcPr>
            <w:tcW w:w="2474" w:type="pct"/>
            <w:vAlign w:val="top"/>
          </w:tcPr>
          <w:p w14:paraId="4C3DC6B2" w14:textId="77777777" w:rsidR="00A876A7" w:rsidRPr="001773AF" w:rsidRDefault="00A876A7" w:rsidP="00D93EFF">
            <w:pPr>
              <w:pStyle w:val="NoSpacing"/>
              <w:spacing w:before="0"/>
              <w:cnfStyle w:val="000000000000" w:firstRow="0" w:lastRow="0" w:firstColumn="0" w:lastColumn="0" w:oddVBand="0" w:evenVBand="0" w:oddHBand="0" w:evenHBand="0" w:firstRowFirstColumn="0" w:firstRowLastColumn="0" w:lastRowFirstColumn="0" w:lastRowLastColumn="0"/>
              <w:rPr>
                <w:bCs/>
              </w:rPr>
            </w:pPr>
          </w:p>
        </w:tc>
        <w:tc>
          <w:tcPr>
            <w:tcW w:w="1221" w:type="pct"/>
          </w:tcPr>
          <w:p w14:paraId="78FC7E3E" w14:textId="77777777" w:rsidR="00A876A7" w:rsidRPr="00B57A5C" w:rsidRDefault="00A876A7" w:rsidP="00D93EFF">
            <w:pPr>
              <w:pStyle w:val="NoSpacing"/>
              <w:cnfStyle w:val="000000000000" w:firstRow="0" w:lastRow="0" w:firstColumn="0" w:lastColumn="0" w:oddVBand="0" w:evenVBand="0" w:oddHBand="0" w:evenHBand="0" w:firstRowFirstColumn="0" w:firstRowLastColumn="0" w:lastRowFirstColumn="0" w:lastRowLastColumn="0"/>
              <w:rPr>
                <w:color w:val="000000" w:themeColor="text2"/>
                <w:sz w:val="16"/>
                <w:szCs w:val="16"/>
              </w:rPr>
            </w:pPr>
          </w:p>
        </w:tc>
        <w:tc>
          <w:tcPr>
            <w:tcW w:w="466" w:type="pct"/>
          </w:tcPr>
          <w:p w14:paraId="0983F9BA" w14:textId="77777777" w:rsidR="00A876A7" w:rsidRDefault="00A876A7" w:rsidP="00D93EFF">
            <w:pPr>
              <w:pStyle w:val="NoSpacing"/>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465" w:type="pct"/>
          </w:tcPr>
          <w:p w14:paraId="271008F2" w14:textId="77777777" w:rsidR="00A876A7" w:rsidRDefault="00A876A7" w:rsidP="00D93EFF">
            <w:pPr>
              <w:pStyle w:val="NoSpacing"/>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r>
      <w:tr w:rsidR="00A876A7" w:rsidRPr="0034375A" w14:paraId="65C1EF3A" w14:textId="77777777" w:rsidTr="00D93EFF">
        <w:trPr>
          <w:trHeight w:val="222"/>
        </w:trPr>
        <w:tc>
          <w:tcPr>
            <w:cnfStyle w:val="001000000000" w:firstRow="0" w:lastRow="0" w:firstColumn="1" w:lastColumn="0" w:oddVBand="0" w:evenVBand="0" w:oddHBand="0" w:evenHBand="0" w:firstRowFirstColumn="0" w:firstRowLastColumn="0" w:lastRowFirstColumn="0" w:lastRowLastColumn="0"/>
            <w:tcW w:w="375" w:type="pct"/>
            <w:vAlign w:val="top"/>
          </w:tcPr>
          <w:p w14:paraId="3F9CB0FC" w14:textId="77777777" w:rsidR="00A876A7" w:rsidRPr="0034375A" w:rsidRDefault="00A876A7" w:rsidP="00D93EFF">
            <w:pPr>
              <w:pStyle w:val="NoSpacing"/>
              <w:spacing w:before="0"/>
              <w:rPr>
                <w:sz w:val="20"/>
              </w:rPr>
            </w:pPr>
            <w:r>
              <w:rPr>
                <w:sz w:val="20"/>
              </w:rPr>
              <w:t xml:space="preserve">D </w:t>
            </w:r>
            <w:r w:rsidRPr="005027D3">
              <w:rPr>
                <w:sz w:val="20"/>
              </w:rPr>
              <w:t>X.Y</w:t>
            </w:r>
          </w:p>
        </w:tc>
        <w:tc>
          <w:tcPr>
            <w:tcW w:w="2474" w:type="pct"/>
            <w:vAlign w:val="top"/>
          </w:tcPr>
          <w:p w14:paraId="793E8644" w14:textId="77777777" w:rsidR="00A876A7" w:rsidRPr="0034375A" w:rsidRDefault="00A876A7" w:rsidP="00D93EFF">
            <w:pPr>
              <w:pStyle w:val="NoSpacing"/>
              <w:spacing w:before="0"/>
              <w:cnfStyle w:val="000000000000" w:firstRow="0" w:lastRow="0" w:firstColumn="0" w:lastColumn="0" w:oddVBand="0" w:evenVBand="0" w:oddHBand="0" w:evenHBand="0" w:firstRowFirstColumn="0" w:firstRowLastColumn="0" w:lastRowFirstColumn="0" w:lastRowLastColumn="0"/>
              <w:rPr>
                <w:sz w:val="20"/>
              </w:rPr>
            </w:pPr>
          </w:p>
        </w:tc>
        <w:tc>
          <w:tcPr>
            <w:tcW w:w="1221" w:type="pct"/>
          </w:tcPr>
          <w:p w14:paraId="6EB1CCEC" w14:textId="77777777" w:rsidR="00A876A7" w:rsidRPr="0034375A" w:rsidRDefault="00A876A7" w:rsidP="00D93EFF">
            <w:pPr>
              <w:pStyle w:val="NoSpacing"/>
              <w:cnfStyle w:val="000000000000" w:firstRow="0" w:lastRow="0" w:firstColumn="0" w:lastColumn="0" w:oddVBand="0" w:evenVBand="0" w:oddHBand="0" w:evenHBand="0" w:firstRowFirstColumn="0" w:firstRowLastColumn="0" w:lastRowFirstColumn="0" w:lastRowLastColumn="0"/>
              <w:rPr>
                <w:sz w:val="20"/>
              </w:rPr>
            </w:pPr>
          </w:p>
        </w:tc>
        <w:tc>
          <w:tcPr>
            <w:tcW w:w="466" w:type="pct"/>
          </w:tcPr>
          <w:p w14:paraId="360F5B11" w14:textId="77777777" w:rsidR="00A876A7" w:rsidRPr="0034375A" w:rsidRDefault="00A876A7" w:rsidP="00D93EFF">
            <w:pPr>
              <w:pStyle w:val="NoSpacing"/>
              <w:cnfStyle w:val="000000000000" w:firstRow="0" w:lastRow="0" w:firstColumn="0" w:lastColumn="0" w:oddVBand="0" w:evenVBand="0" w:oddHBand="0" w:evenHBand="0" w:firstRowFirstColumn="0" w:firstRowLastColumn="0" w:lastRowFirstColumn="0" w:lastRowLastColumn="0"/>
              <w:rPr>
                <w:sz w:val="20"/>
              </w:rPr>
            </w:pPr>
          </w:p>
        </w:tc>
        <w:tc>
          <w:tcPr>
            <w:tcW w:w="465" w:type="pct"/>
          </w:tcPr>
          <w:p w14:paraId="06257338" w14:textId="77777777" w:rsidR="00A876A7" w:rsidRPr="0034375A" w:rsidRDefault="00A876A7" w:rsidP="00D93EFF">
            <w:pPr>
              <w:pStyle w:val="NoSpacing"/>
              <w:cnfStyle w:val="000000000000" w:firstRow="0" w:lastRow="0" w:firstColumn="0" w:lastColumn="0" w:oddVBand="0" w:evenVBand="0" w:oddHBand="0" w:evenHBand="0" w:firstRowFirstColumn="0" w:firstRowLastColumn="0" w:lastRowFirstColumn="0" w:lastRowLastColumn="0"/>
              <w:rPr>
                <w:sz w:val="20"/>
              </w:rPr>
            </w:pPr>
          </w:p>
        </w:tc>
      </w:tr>
      <w:tr w:rsidR="00A876A7" w:rsidRPr="0034375A" w14:paraId="06A6CC95" w14:textId="77777777" w:rsidTr="00D93EFF">
        <w:trPr>
          <w:trHeight w:val="233"/>
        </w:trPr>
        <w:tc>
          <w:tcPr>
            <w:cnfStyle w:val="001000000000" w:firstRow="0" w:lastRow="0" w:firstColumn="1" w:lastColumn="0" w:oddVBand="0" w:evenVBand="0" w:oddHBand="0" w:evenHBand="0" w:firstRowFirstColumn="0" w:firstRowLastColumn="0" w:lastRowFirstColumn="0" w:lastRowLastColumn="0"/>
            <w:tcW w:w="375" w:type="pct"/>
            <w:vAlign w:val="top"/>
          </w:tcPr>
          <w:p w14:paraId="5C0373A3" w14:textId="77777777" w:rsidR="00A876A7" w:rsidRPr="0034375A" w:rsidRDefault="00A876A7" w:rsidP="00D93EFF">
            <w:pPr>
              <w:pStyle w:val="NoSpacing"/>
              <w:spacing w:before="0"/>
              <w:rPr>
                <w:sz w:val="20"/>
              </w:rPr>
            </w:pPr>
            <w:r>
              <w:rPr>
                <w:sz w:val="20"/>
              </w:rPr>
              <w:t xml:space="preserve">D </w:t>
            </w:r>
            <w:r w:rsidRPr="005027D3">
              <w:rPr>
                <w:sz w:val="20"/>
              </w:rPr>
              <w:t>X.Y</w:t>
            </w:r>
          </w:p>
        </w:tc>
        <w:tc>
          <w:tcPr>
            <w:tcW w:w="2474" w:type="pct"/>
            <w:vAlign w:val="top"/>
          </w:tcPr>
          <w:p w14:paraId="0B781FD1" w14:textId="77777777" w:rsidR="00A876A7" w:rsidRPr="0034375A" w:rsidRDefault="00A876A7" w:rsidP="00D93EFF">
            <w:pPr>
              <w:pStyle w:val="NoSpacing"/>
              <w:spacing w:before="0"/>
              <w:cnfStyle w:val="000000000000" w:firstRow="0" w:lastRow="0" w:firstColumn="0" w:lastColumn="0" w:oddVBand="0" w:evenVBand="0" w:oddHBand="0" w:evenHBand="0" w:firstRowFirstColumn="0" w:firstRowLastColumn="0" w:lastRowFirstColumn="0" w:lastRowLastColumn="0"/>
              <w:rPr>
                <w:sz w:val="20"/>
              </w:rPr>
            </w:pPr>
          </w:p>
        </w:tc>
        <w:tc>
          <w:tcPr>
            <w:tcW w:w="1221" w:type="pct"/>
          </w:tcPr>
          <w:p w14:paraId="1A69421C" w14:textId="77777777" w:rsidR="00A876A7" w:rsidRPr="0034375A" w:rsidRDefault="00A876A7" w:rsidP="00D93EFF">
            <w:pPr>
              <w:pStyle w:val="NoSpacing"/>
              <w:cnfStyle w:val="000000000000" w:firstRow="0" w:lastRow="0" w:firstColumn="0" w:lastColumn="0" w:oddVBand="0" w:evenVBand="0" w:oddHBand="0" w:evenHBand="0" w:firstRowFirstColumn="0" w:firstRowLastColumn="0" w:lastRowFirstColumn="0" w:lastRowLastColumn="0"/>
              <w:rPr>
                <w:sz w:val="20"/>
              </w:rPr>
            </w:pPr>
          </w:p>
        </w:tc>
        <w:tc>
          <w:tcPr>
            <w:tcW w:w="466" w:type="pct"/>
          </w:tcPr>
          <w:p w14:paraId="5319F3F4" w14:textId="77777777" w:rsidR="00A876A7" w:rsidRPr="0034375A" w:rsidRDefault="00A876A7" w:rsidP="00D93EFF">
            <w:pPr>
              <w:pStyle w:val="NoSpacing"/>
              <w:cnfStyle w:val="000000000000" w:firstRow="0" w:lastRow="0" w:firstColumn="0" w:lastColumn="0" w:oddVBand="0" w:evenVBand="0" w:oddHBand="0" w:evenHBand="0" w:firstRowFirstColumn="0" w:firstRowLastColumn="0" w:lastRowFirstColumn="0" w:lastRowLastColumn="0"/>
              <w:rPr>
                <w:sz w:val="20"/>
              </w:rPr>
            </w:pPr>
          </w:p>
        </w:tc>
        <w:tc>
          <w:tcPr>
            <w:tcW w:w="465" w:type="pct"/>
          </w:tcPr>
          <w:p w14:paraId="25B0B1EE" w14:textId="77777777" w:rsidR="00A876A7" w:rsidRPr="0034375A" w:rsidRDefault="00A876A7" w:rsidP="00D93EFF">
            <w:pPr>
              <w:pStyle w:val="NoSpacing"/>
              <w:cnfStyle w:val="000000000000" w:firstRow="0" w:lastRow="0" w:firstColumn="0" w:lastColumn="0" w:oddVBand="0" w:evenVBand="0" w:oddHBand="0" w:evenHBand="0" w:firstRowFirstColumn="0" w:firstRowLastColumn="0" w:lastRowFirstColumn="0" w:lastRowLastColumn="0"/>
              <w:rPr>
                <w:sz w:val="20"/>
              </w:rPr>
            </w:pPr>
          </w:p>
        </w:tc>
      </w:tr>
    </w:tbl>
    <w:p w14:paraId="480330CB" w14:textId="77777777" w:rsidR="00A876A7" w:rsidRDefault="00A876A7" w:rsidP="00A876A7">
      <w:pPr>
        <w:rPr>
          <w:color w:val="BFBFBF" w:themeColor="background1" w:themeShade="BF"/>
        </w:rPr>
      </w:pPr>
      <w:r w:rsidRPr="008624FE">
        <w:rPr>
          <w:b/>
          <w:color w:val="BFBFBF" w:themeColor="background1" w:themeShade="BF"/>
        </w:rPr>
        <w:t>Instruction</w:t>
      </w:r>
      <w:r>
        <w:rPr>
          <w:color w:val="BFBFBF" w:themeColor="background1" w:themeShade="BF"/>
        </w:rPr>
        <w:t xml:space="preserve">: </w:t>
      </w:r>
      <w:r w:rsidRPr="008624FE">
        <w:rPr>
          <w:b/>
          <w:i/>
          <w:color w:val="BFBFBF" w:themeColor="background1" w:themeShade="BF"/>
        </w:rPr>
        <w:t>Description of data</w:t>
      </w:r>
      <w:r>
        <w:rPr>
          <w:color w:val="BFBFBF" w:themeColor="background1" w:themeShade="BF"/>
        </w:rPr>
        <w:t xml:space="preserve"> refers to the purpose (why you need it), </w:t>
      </w:r>
      <w:r w:rsidRPr="008624FE">
        <w:rPr>
          <w:b/>
          <w:color w:val="BFBFBF" w:themeColor="background1" w:themeShade="BF"/>
        </w:rPr>
        <w:t>Type</w:t>
      </w:r>
      <w:r>
        <w:rPr>
          <w:color w:val="BFBFBF" w:themeColor="background1" w:themeShade="BF"/>
        </w:rPr>
        <w:t xml:space="preserve"> refers to its representation, </w:t>
      </w:r>
      <w:r w:rsidRPr="008624FE">
        <w:rPr>
          <w:b/>
          <w:color w:val="BFBFBF" w:themeColor="background1" w:themeShade="BF"/>
        </w:rPr>
        <w:t>Source</w:t>
      </w:r>
      <w:r>
        <w:rPr>
          <w:color w:val="BFBFBF" w:themeColor="background1" w:themeShade="BF"/>
        </w:rPr>
        <w:t xml:space="preserve"> indicates the component from your system or from a KITT4SME source and </w:t>
      </w:r>
      <w:r w:rsidRPr="008624FE">
        <w:rPr>
          <w:b/>
          <w:color w:val="BFBFBF" w:themeColor="background1" w:themeShade="BF"/>
        </w:rPr>
        <w:t>Volume</w:t>
      </w:r>
      <w:r>
        <w:rPr>
          <w:color w:val="BFBFBF" w:themeColor="background1" w:themeShade="BF"/>
        </w:rPr>
        <w:t xml:space="preserve"> is used as a rough estimation to determine your requirements from the KITT4SME platform</w:t>
      </w:r>
      <w:r>
        <w:rPr>
          <w:rStyle w:val="FootnoteReference"/>
          <w:color w:val="BFBFBF" w:themeColor="background1" w:themeShade="BF"/>
        </w:rPr>
        <w:footnoteReference w:id="2"/>
      </w:r>
      <w:r>
        <w:rPr>
          <w:color w:val="BFBFBF" w:themeColor="background1" w:themeShade="BF"/>
        </w:rPr>
        <w:t xml:space="preserve">. </w:t>
      </w:r>
    </w:p>
    <w:p w14:paraId="3D73AC38" w14:textId="769CB1C2" w:rsidR="00A876A7" w:rsidRDefault="00A876A7" w:rsidP="00A876A7">
      <w:pPr>
        <w:spacing w:before="0" w:after="160" w:line="259" w:lineRule="auto"/>
        <w:jc w:val="left"/>
        <w:rPr>
          <w:szCs w:val="22"/>
        </w:rPr>
      </w:pPr>
    </w:p>
    <w:p w14:paraId="745C655F" w14:textId="17A9F50F" w:rsidR="00975BB6" w:rsidRDefault="00975BB6" w:rsidP="00A876A7">
      <w:pPr>
        <w:spacing w:before="0" w:after="160" w:line="259" w:lineRule="auto"/>
        <w:jc w:val="left"/>
        <w:rPr>
          <w:szCs w:val="22"/>
        </w:rPr>
      </w:pPr>
    </w:p>
    <w:tbl>
      <w:tblPr>
        <w:tblStyle w:val="KITT4SMETable"/>
        <w:tblW w:w="5000" w:type="pct"/>
        <w:tblLook w:val="04A0" w:firstRow="1" w:lastRow="0" w:firstColumn="1" w:lastColumn="0" w:noHBand="0" w:noVBand="1"/>
      </w:tblPr>
      <w:tblGrid>
        <w:gridCol w:w="701"/>
        <w:gridCol w:w="4513"/>
        <w:gridCol w:w="4424"/>
      </w:tblGrid>
      <w:tr w:rsidR="00975BB6" w14:paraId="5767DF9F" w14:textId="77777777" w:rsidTr="00D93EFF">
        <w:trPr>
          <w:cnfStyle w:val="100000000000" w:firstRow="1" w:lastRow="0" w:firstColumn="0" w:lastColumn="0" w:oddVBand="0" w:evenVBand="0" w:oddHBand="0" w:evenHBand="0" w:firstRowFirstColumn="0" w:firstRowLastColumn="0" w:lastRowFirstColumn="0" w:lastRowLastColumn="0"/>
          <w:trHeight w:val="511"/>
          <w:tblHeader/>
        </w:trPr>
        <w:tc>
          <w:tcPr>
            <w:cnfStyle w:val="001000000100" w:firstRow="0" w:lastRow="0" w:firstColumn="1" w:lastColumn="0" w:oddVBand="0" w:evenVBand="0" w:oddHBand="0" w:evenHBand="0" w:firstRowFirstColumn="1" w:firstRowLastColumn="0" w:lastRowFirstColumn="0" w:lastRowLastColumn="0"/>
            <w:tcW w:w="364" w:type="pct"/>
          </w:tcPr>
          <w:p w14:paraId="0440B5B8" w14:textId="77777777" w:rsidR="00975BB6" w:rsidRDefault="00975BB6" w:rsidP="00D93EFF">
            <w:pPr>
              <w:pStyle w:val="NoSpacing"/>
              <w:spacing w:before="0"/>
            </w:pPr>
            <w:r w:rsidRPr="00C0689D">
              <w:rPr>
                <w:bCs/>
              </w:rPr>
              <w:t>Nº</w:t>
            </w:r>
          </w:p>
        </w:tc>
        <w:tc>
          <w:tcPr>
            <w:tcW w:w="2341" w:type="pct"/>
          </w:tcPr>
          <w:p w14:paraId="4187F5F0" w14:textId="0B6FDCD3" w:rsidR="00975BB6" w:rsidRDefault="00975BB6" w:rsidP="00D93EFF">
            <w:pPr>
              <w:pStyle w:val="NoSpacing"/>
              <w:spacing w:before="0"/>
              <w:cnfStyle w:val="100000000000" w:firstRow="1" w:lastRow="0" w:firstColumn="0" w:lastColumn="0" w:oddVBand="0" w:evenVBand="0" w:oddHBand="0" w:evenHBand="0" w:firstRowFirstColumn="0" w:firstRowLastColumn="0" w:lastRowFirstColumn="0" w:lastRowLastColumn="0"/>
            </w:pPr>
            <w:r>
              <w:t>KPI Name</w:t>
            </w:r>
          </w:p>
        </w:tc>
        <w:tc>
          <w:tcPr>
            <w:tcW w:w="2295" w:type="pct"/>
          </w:tcPr>
          <w:p w14:paraId="17F2C478" w14:textId="33A8B60E" w:rsidR="00975BB6" w:rsidRDefault="00975BB6" w:rsidP="00D93EFF">
            <w:pPr>
              <w:pStyle w:val="NoSpacing"/>
              <w:cnfStyle w:val="100000000000" w:firstRow="1" w:lastRow="0" w:firstColumn="0" w:lastColumn="0" w:oddVBand="0" w:evenVBand="0" w:oddHBand="0" w:evenHBand="0" w:firstRowFirstColumn="0" w:firstRowLastColumn="0" w:lastRowFirstColumn="0" w:lastRowLastColumn="0"/>
            </w:pPr>
            <w:r>
              <w:t>Value</w:t>
            </w:r>
          </w:p>
        </w:tc>
      </w:tr>
      <w:tr w:rsidR="00975BB6" w:rsidRPr="0034375A" w14:paraId="32DA3B6C" w14:textId="77777777" w:rsidTr="00D93EFF">
        <w:trPr>
          <w:trHeight w:val="132"/>
        </w:trPr>
        <w:tc>
          <w:tcPr>
            <w:cnfStyle w:val="001000000000" w:firstRow="0" w:lastRow="0" w:firstColumn="1" w:lastColumn="0" w:oddVBand="0" w:evenVBand="0" w:oddHBand="0" w:evenHBand="0" w:firstRowFirstColumn="0" w:firstRowLastColumn="0" w:lastRowFirstColumn="0" w:lastRowLastColumn="0"/>
            <w:tcW w:w="364" w:type="pct"/>
            <w:vAlign w:val="top"/>
          </w:tcPr>
          <w:p w14:paraId="46FAC129" w14:textId="2E35483F" w:rsidR="00975BB6" w:rsidRPr="0034375A" w:rsidRDefault="00975BB6" w:rsidP="00D93EFF">
            <w:pPr>
              <w:pStyle w:val="NoSpacing"/>
              <w:spacing w:before="0"/>
              <w:rPr>
                <w:sz w:val="20"/>
              </w:rPr>
            </w:pPr>
            <w:r>
              <w:rPr>
                <w:sz w:val="20"/>
              </w:rPr>
              <w:t>X.Y</w:t>
            </w:r>
          </w:p>
        </w:tc>
        <w:tc>
          <w:tcPr>
            <w:tcW w:w="2341" w:type="pct"/>
            <w:vAlign w:val="top"/>
          </w:tcPr>
          <w:p w14:paraId="1CD1190A" w14:textId="77777777" w:rsidR="00975BB6" w:rsidRPr="00FE2AD2" w:rsidRDefault="00975BB6" w:rsidP="00D93EFF">
            <w:pPr>
              <w:cnfStyle w:val="000000000000" w:firstRow="0" w:lastRow="0" w:firstColumn="0" w:lastColumn="0" w:oddVBand="0" w:evenVBand="0" w:oddHBand="0" w:evenHBand="0" w:firstRowFirstColumn="0" w:firstRowLastColumn="0" w:lastRowFirstColumn="0" w:lastRowLastColumn="0"/>
              <w:rPr>
                <w:lang w:val="en-US"/>
              </w:rPr>
            </w:pPr>
          </w:p>
        </w:tc>
        <w:tc>
          <w:tcPr>
            <w:tcW w:w="2295" w:type="pct"/>
          </w:tcPr>
          <w:p w14:paraId="1CBA51A0" w14:textId="77777777" w:rsidR="00975BB6" w:rsidRPr="001A1F85" w:rsidRDefault="00975BB6" w:rsidP="00D93EFF">
            <w:pPr>
              <w:cnfStyle w:val="000000000000" w:firstRow="0" w:lastRow="0" w:firstColumn="0" w:lastColumn="0" w:oddVBand="0" w:evenVBand="0" w:oddHBand="0" w:evenHBand="0" w:firstRowFirstColumn="0" w:firstRowLastColumn="0" w:lastRowFirstColumn="0" w:lastRowLastColumn="0"/>
            </w:pPr>
          </w:p>
        </w:tc>
      </w:tr>
      <w:tr w:rsidR="00975BB6" w:rsidRPr="0034375A" w14:paraId="4C8B57EA" w14:textId="77777777" w:rsidTr="00D93EFF">
        <w:trPr>
          <w:trHeight w:val="222"/>
        </w:trPr>
        <w:tc>
          <w:tcPr>
            <w:cnfStyle w:val="001000000000" w:firstRow="0" w:lastRow="0" w:firstColumn="1" w:lastColumn="0" w:oddVBand="0" w:evenVBand="0" w:oddHBand="0" w:evenHBand="0" w:firstRowFirstColumn="0" w:firstRowLastColumn="0" w:lastRowFirstColumn="0" w:lastRowLastColumn="0"/>
            <w:tcW w:w="364" w:type="pct"/>
            <w:vAlign w:val="top"/>
          </w:tcPr>
          <w:p w14:paraId="79265EF8" w14:textId="4D2171AD" w:rsidR="00975BB6" w:rsidRPr="0034375A" w:rsidRDefault="00975BB6" w:rsidP="00D93EFF">
            <w:pPr>
              <w:pStyle w:val="NoSpacing"/>
              <w:spacing w:before="0"/>
              <w:rPr>
                <w:sz w:val="20"/>
              </w:rPr>
            </w:pPr>
            <w:r w:rsidRPr="005027D3">
              <w:rPr>
                <w:sz w:val="20"/>
              </w:rPr>
              <w:t>X.Y</w:t>
            </w:r>
          </w:p>
        </w:tc>
        <w:tc>
          <w:tcPr>
            <w:tcW w:w="2341" w:type="pct"/>
            <w:vAlign w:val="top"/>
          </w:tcPr>
          <w:p w14:paraId="50164DE6" w14:textId="77777777" w:rsidR="00975BB6" w:rsidRPr="0034375A" w:rsidRDefault="00975BB6" w:rsidP="00D93EFF">
            <w:pPr>
              <w:pStyle w:val="NoSpacing"/>
              <w:spacing w:before="0"/>
              <w:cnfStyle w:val="000000000000" w:firstRow="0" w:lastRow="0" w:firstColumn="0" w:lastColumn="0" w:oddVBand="0" w:evenVBand="0" w:oddHBand="0" w:evenHBand="0" w:firstRowFirstColumn="0" w:firstRowLastColumn="0" w:lastRowFirstColumn="0" w:lastRowLastColumn="0"/>
              <w:rPr>
                <w:sz w:val="20"/>
              </w:rPr>
            </w:pPr>
          </w:p>
        </w:tc>
        <w:tc>
          <w:tcPr>
            <w:tcW w:w="2295" w:type="pct"/>
          </w:tcPr>
          <w:p w14:paraId="02B74980" w14:textId="77777777" w:rsidR="00975BB6" w:rsidRPr="0034375A" w:rsidRDefault="00975BB6" w:rsidP="00D93EFF">
            <w:pPr>
              <w:pStyle w:val="NoSpacing"/>
              <w:cnfStyle w:val="000000000000" w:firstRow="0" w:lastRow="0" w:firstColumn="0" w:lastColumn="0" w:oddVBand="0" w:evenVBand="0" w:oddHBand="0" w:evenHBand="0" w:firstRowFirstColumn="0" w:firstRowLastColumn="0" w:lastRowFirstColumn="0" w:lastRowLastColumn="0"/>
              <w:rPr>
                <w:sz w:val="20"/>
              </w:rPr>
            </w:pPr>
          </w:p>
        </w:tc>
      </w:tr>
      <w:tr w:rsidR="00975BB6" w:rsidRPr="0034375A" w14:paraId="0AF9DA38" w14:textId="77777777" w:rsidTr="00D93EFF">
        <w:trPr>
          <w:trHeight w:val="233"/>
        </w:trPr>
        <w:tc>
          <w:tcPr>
            <w:cnfStyle w:val="001000000000" w:firstRow="0" w:lastRow="0" w:firstColumn="1" w:lastColumn="0" w:oddVBand="0" w:evenVBand="0" w:oddHBand="0" w:evenHBand="0" w:firstRowFirstColumn="0" w:firstRowLastColumn="0" w:lastRowFirstColumn="0" w:lastRowLastColumn="0"/>
            <w:tcW w:w="364" w:type="pct"/>
            <w:vAlign w:val="top"/>
          </w:tcPr>
          <w:p w14:paraId="18B8907E" w14:textId="1712DD0E" w:rsidR="00975BB6" w:rsidRPr="0034375A" w:rsidRDefault="00975BB6" w:rsidP="00D93EFF">
            <w:pPr>
              <w:pStyle w:val="NoSpacing"/>
              <w:spacing w:before="0"/>
              <w:rPr>
                <w:sz w:val="20"/>
              </w:rPr>
            </w:pPr>
            <w:r w:rsidRPr="005027D3">
              <w:rPr>
                <w:sz w:val="20"/>
              </w:rPr>
              <w:t>X.Y</w:t>
            </w:r>
          </w:p>
        </w:tc>
        <w:tc>
          <w:tcPr>
            <w:tcW w:w="2341" w:type="pct"/>
            <w:vAlign w:val="top"/>
          </w:tcPr>
          <w:p w14:paraId="7B8BEC24" w14:textId="77777777" w:rsidR="00975BB6" w:rsidRPr="0034375A" w:rsidRDefault="00975BB6" w:rsidP="00D93EFF">
            <w:pPr>
              <w:pStyle w:val="NoSpacing"/>
              <w:spacing w:before="0"/>
              <w:cnfStyle w:val="000000000000" w:firstRow="0" w:lastRow="0" w:firstColumn="0" w:lastColumn="0" w:oddVBand="0" w:evenVBand="0" w:oddHBand="0" w:evenHBand="0" w:firstRowFirstColumn="0" w:firstRowLastColumn="0" w:lastRowFirstColumn="0" w:lastRowLastColumn="0"/>
              <w:rPr>
                <w:sz w:val="20"/>
              </w:rPr>
            </w:pPr>
          </w:p>
        </w:tc>
        <w:tc>
          <w:tcPr>
            <w:tcW w:w="2295" w:type="pct"/>
          </w:tcPr>
          <w:p w14:paraId="41EF0E06" w14:textId="77777777" w:rsidR="00975BB6" w:rsidRPr="0034375A" w:rsidRDefault="00975BB6" w:rsidP="00D93EFF">
            <w:pPr>
              <w:pStyle w:val="NoSpacing"/>
              <w:cnfStyle w:val="000000000000" w:firstRow="0" w:lastRow="0" w:firstColumn="0" w:lastColumn="0" w:oddVBand="0" w:evenVBand="0" w:oddHBand="0" w:evenHBand="0" w:firstRowFirstColumn="0" w:firstRowLastColumn="0" w:lastRowFirstColumn="0" w:lastRowLastColumn="0"/>
              <w:rPr>
                <w:sz w:val="20"/>
              </w:rPr>
            </w:pPr>
          </w:p>
        </w:tc>
      </w:tr>
    </w:tbl>
    <w:p w14:paraId="6E2B0A8D" w14:textId="77777777" w:rsidR="00975BB6" w:rsidRDefault="00975BB6" w:rsidP="00A876A7">
      <w:pPr>
        <w:spacing w:before="0" w:after="160" w:line="259" w:lineRule="auto"/>
        <w:jc w:val="left"/>
        <w:rPr>
          <w:szCs w:val="22"/>
        </w:rPr>
      </w:pPr>
    </w:p>
    <w:p w14:paraId="19A2BD55" w14:textId="77777777" w:rsidR="00A876A7" w:rsidRDefault="00A876A7" w:rsidP="00A876A7">
      <w:pPr>
        <w:spacing w:before="0" w:after="160" w:line="259" w:lineRule="auto"/>
        <w:jc w:val="left"/>
        <w:rPr>
          <w:szCs w:val="22"/>
        </w:rPr>
      </w:pPr>
      <w:r>
        <w:rPr>
          <w:szCs w:val="22"/>
        </w:rPr>
        <w:br w:type="page"/>
      </w:r>
    </w:p>
    <w:p w14:paraId="51B7EBFC" w14:textId="5F397C1D" w:rsidR="00257DC4" w:rsidRDefault="008610D1" w:rsidP="007660A0">
      <w:pPr>
        <w:pStyle w:val="Heading1"/>
      </w:pPr>
      <w:r>
        <w:lastRenderedPageBreak/>
        <w:t>Development</w:t>
      </w:r>
    </w:p>
    <w:p w14:paraId="3CD2226F" w14:textId="6E9D1AC7" w:rsidR="00A876A7" w:rsidRDefault="0067024E" w:rsidP="0067024E">
      <w:r w:rsidRPr="0067024E">
        <w:rPr>
          <w:b/>
        </w:rPr>
        <w:t>Instruction:</w:t>
      </w:r>
      <w:r>
        <w:t xml:space="preserve"> Fill out this page for </w:t>
      </w:r>
      <w:r w:rsidRPr="00787A32">
        <w:rPr>
          <w:b/>
          <w:u w:val="single"/>
        </w:rPr>
        <w:t>each new functionality or adaptation</w:t>
      </w:r>
      <w:r>
        <w:t xml:space="preserve"> you intend to build in KITT4SME. The tasks that you list here will be used as a Project Management tool to coordinate your activities with your mentor. </w:t>
      </w:r>
    </w:p>
    <w:p w14:paraId="3B5B49B0" w14:textId="61391BDC" w:rsidR="0067024E" w:rsidRDefault="0067024E" w:rsidP="0067024E">
      <w:pPr>
        <w:pStyle w:val="Heading2"/>
      </w:pPr>
      <w:r>
        <w:t>New functionality or Adaptation #</w:t>
      </w:r>
      <w:proofErr w:type="spellStart"/>
      <w:proofErr w:type="gramStart"/>
      <w:r w:rsidR="001773AF">
        <w:t>X</w:t>
      </w:r>
      <w:r w:rsidR="008624FE">
        <w:t>..n</w:t>
      </w:r>
      <w:proofErr w:type="spellEnd"/>
      <w:proofErr w:type="gramEnd"/>
    </w:p>
    <w:p w14:paraId="64FE27B8" w14:textId="7F210E69" w:rsidR="0067024E" w:rsidRPr="0067024E" w:rsidRDefault="0067024E" w:rsidP="0067024E">
      <w:r w:rsidRPr="0067024E">
        <w:rPr>
          <w:b/>
        </w:rPr>
        <w:t>Brief description</w:t>
      </w:r>
      <w:r>
        <w:t>: 2-3 lines max</w:t>
      </w:r>
    </w:p>
    <w:tbl>
      <w:tblPr>
        <w:tblStyle w:val="KITT4SMETable"/>
        <w:tblW w:w="9631" w:type="dxa"/>
        <w:tblLook w:val="04A0" w:firstRow="1" w:lastRow="0" w:firstColumn="1" w:lastColumn="0" w:noHBand="0" w:noVBand="1"/>
      </w:tblPr>
      <w:tblGrid>
        <w:gridCol w:w="675"/>
        <w:gridCol w:w="1756"/>
        <w:gridCol w:w="4200"/>
        <w:gridCol w:w="1548"/>
        <w:gridCol w:w="1452"/>
      </w:tblGrid>
      <w:tr w:rsidR="77F5CD35" w14:paraId="762F5904" w14:textId="77777777" w:rsidTr="06A01379">
        <w:trPr>
          <w:cnfStyle w:val="100000000000" w:firstRow="1" w:lastRow="0" w:firstColumn="0" w:lastColumn="0" w:oddVBand="0" w:evenVBand="0" w:oddHBand="0" w:evenHBand="0" w:firstRowFirstColumn="0" w:firstRowLastColumn="0" w:lastRowFirstColumn="0" w:lastRowLastColumn="0"/>
          <w:trHeight w:val="511"/>
        </w:trPr>
        <w:tc>
          <w:tcPr>
            <w:cnfStyle w:val="001000000100" w:firstRow="0" w:lastRow="0" w:firstColumn="1" w:lastColumn="0" w:oddVBand="0" w:evenVBand="0" w:oddHBand="0" w:evenHBand="0" w:firstRowFirstColumn="1" w:firstRowLastColumn="0" w:lastRowFirstColumn="0" w:lastRowLastColumn="0"/>
            <w:tcW w:w="675" w:type="dxa"/>
          </w:tcPr>
          <w:p w14:paraId="4FADCC1D" w14:textId="77777777" w:rsidR="00454D91" w:rsidRDefault="00454D91" w:rsidP="77F5CD35">
            <w:pPr>
              <w:pStyle w:val="NoSpacing"/>
              <w:spacing w:before="0"/>
            </w:pPr>
            <w:r>
              <w:t>Nº</w:t>
            </w:r>
          </w:p>
        </w:tc>
        <w:tc>
          <w:tcPr>
            <w:tcW w:w="1756" w:type="dxa"/>
          </w:tcPr>
          <w:p w14:paraId="272DA809" w14:textId="1DB1252E" w:rsidR="77F5CD35" w:rsidRDefault="77F5CD35" w:rsidP="77F5CD35">
            <w:pPr>
              <w:pStyle w:val="NoSpacing"/>
              <w:spacing w:before="0"/>
              <w:cnfStyle w:val="100000000000" w:firstRow="1" w:lastRow="0" w:firstColumn="0" w:lastColumn="0" w:oddVBand="0" w:evenVBand="0" w:oddHBand="0" w:evenHBand="0" w:firstRowFirstColumn="0" w:firstRowLastColumn="0" w:lastRowFirstColumn="0" w:lastRowLastColumn="0"/>
            </w:pPr>
            <w:r>
              <w:t>Name of the task</w:t>
            </w:r>
          </w:p>
        </w:tc>
        <w:tc>
          <w:tcPr>
            <w:tcW w:w="4200" w:type="dxa"/>
          </w:tcPr>
          <w:p w14:paraId="1B72A635" w14:textId="233013C8" w:rsidR="77F5CD35" w:rsidRDefault="7DD59230" w:rsidP="7DD59230">
            <w:pPr>
              <w:pStyle w:val="NoSpacing"/>
              <w:cnfStyle w:val="100000000000" w:firstRow="1" w:lastRow="0" w:firstColumn="0" w:lastColumn="0" w:oddVBand="0" w:evenVBand="0" w:oddHBand="0" w:evenHBand="0" w:firstRowFirstColumn="0" w:firstRowLastColumn="0" w:lastRowFirstColumn="0" w:lastRowLastColumn="0"/>
              <w:rPr>
                <w:szCs w:val="22"/>
              </w:rPr>
            </w:pPr>
            <w:r>
              <w:t>Description of the task</w:t>
            </w:r>
          </w:p>
        </w:tc>
        <w:tc>
          <w:tcPr>
            <w:tcW w:w="1548" w:type="dxa"/>
          </w:tcPr>
          <w:p w14:paraId="4C8BF38C" w14:textId="26D31358" w:rsidR="06A01379" w:rsidRDefault="06A01379" w:rsidP="06A01379">
            <w:pPr>
              <w:pStyle w:val="NoSpacing"/>
              <w:cnfStyle w:val="100000000000" w:firstRow="1" w:lastRow="0" w:firstColumn="0" w:lastColumn="0" w:oddVBand="0" w:evenVBand="0" w:oddHBand="0" w:evenHBand="0" w:firstRowFirstColumn="0" w:firstRowLastColumn="0" w:lastRowFirstColumn="0" w:lastRowLastColumn="0"/>
              <w:rPr>
                <w:szCs w:val="22"/>
              </w:rPr>
            </w:pPr>
            <w:r w:rsidRPr="06A01379">
              <w:rPr>
                <w:szCs w:val="22"/>
              </w:rPr>
              <w:t xml:space="preserve">Starting Month </w:t>
            </w:r>
          </w:p>
        </w:tc>
        <w:tc>
          <w:tcPr>
            <w:tcW w:w="1452" w:type="dxa"/>
          </w:tcPr>
          <w:p w14:paraId="5F489B32" w14:textId="5571DF99" w:rsidR="00454D91" w:rsidRDefault="00454D91" w:rsidP="77F5CD35">
            <w:pPr>
              <w:pStyle w:val="NoSpacing"/>
              <w:cnfStyle w:val="100000000000" w:firstRow="1" w:lastRow="0" w:firstColumn="0" w:lastColumn="0" w:oddVBand="0" w:evenVBand="0" w:oddHBand="0" w:evenHBand="0" w:firstRowFirstColumn="0" w:firstRowLastColumn="0" w:lastRowFirstColumn="0" w:lastRowLastColumn="0"/>
            </w:pPr>
            <w:r>
              <w:t>End Month</w:t>
            </w:r>
          </w:p>
        </w:tc>
      </w:tr>
      <w:tr w:rsidR="77F5CD35" w14:paraId="1CA84AD3" w14:textId="77777777" w:rsidTr="06A01379">
        <w:trPr>
          <w:trHeight w:val="132"/>
        </w:trPr>
        <w:tc>
          <w:tcPr>
            <w:cnfStyle w:val="001000000000" w:firstRow="0" w:lastRow="0" w:firstColumn="1" w:lastColumn="0" w:oddVBand="0" w:evenVBand="0" w:oddHBand="0" w:evenHBand="0" w:firstRowFirstColumn="0" w:firstRowLastColumn="0" w:lastRowFirstColumn="0" w:lastRowLastColumn="0"/>
            <w:tcW w:w="675" w:type="dxa"/>
            <w:vAlign w:val="top"/>
          </w:tcPr>
          <w:p w14:paraId="457BCD77" w14:textId="680AF914" w:rsidR="00454D91" w:rsidRDefault="06A01379" w:rsidP="001773AF">
            <w:pPr>
              <w:pStyle w:val="NoSpacing"/>
              <w:spacing w:before="0"/>
              <w:rPr>
                <w:sz w:val="20"/>
                <w:szCs w:val="20"/>
              </w:rPr>
            </w:pPr>
            <w:r w:rsidRPr="06A01379">
              <w:rPr>
                <w:sz w:val="20"/>
                <w:szCs w:val="20"/>
              </w:rPr>
              <w:t>T</w:t>
            </w:r>
            <w:r w:rsidR="001773AF">
              <w:rPr>
                <w:sz w:val="20"/>
                <w:szCs w:val="20"/>
              </w:rPr>
              <w:t xml:space="preserve"> X</w:t>
            </w:r>
            <w:r w:rsidRPr="06A01379">
              <w:rPr>
                <w:sz w:val="20"/>
                <w:szCs w:val="20"/>
              </w:rPr>
              <w:t>.</w:t>
            </w:r>
            <w:r w:rsidR="001773AF">
              <w:rPr>
                <w:sz w:val="20"/>
                <w:szCs w:val="20"/>
              </w:rPr>
              <w:t>Y</w:t>
            </w:r>
            <w:r w:rsidRPr="06A01379">
              <w:rPr>
                <w:sz w:val="20"/>
                <w:szCs w:val="20"/>
              </w:rPr>
              <w:t xml:space="preserve"> </w:t>
            </w:r>
          </w:p>
        </w:tc>
        <w:tc>
          <w:tcPr>
            <w:tcW w:w="1756" w:type="dxa"/>
            <w:vAlign w:val="top"/>
          </w:tcPr>
          <w:p w14:paraId="0231136E" w14:textId="018403ED" w:rsidR="00454D91" w:rsidRDefault="00454D91" w:rsidP="06A01379">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4200" w:type="dxa"/>
          </w:tcPr>
          <w:p w14:paraId="216BD4E1" w14:textId="6D299F1A" w:rsidR="00454D91" w:rsidRDefault="00454D91" w:rsidP="06A01379">
            <w:pPr>
              <w:pStyle w:val="NoSpacing"/>
              <w:cnfStyle w:val="000000000000" w:firstRow="0" w:lastRow="0" w:firstColumn="0" w:lastColumn="0" w:oddVBand="0" w:evenVBand="0" w:oddHBand="0" w:evenHBand="0" w:firstRowFirstColumn="0" w:firstRowLastColumn="0" w:lastRowFirstColumn="0" w:lastRowLastColumn="0"/>
              <w:rPr>
                <w:color w:val="000000" w:themeColor="text2"/>
                <w:sz w:val="16"/>
                <w:szCs w:val="16"/>
              </w:rPr>
            </w:pPr>
          </w:p>
        </w:tc>
        <w:tc>
          <w:tcPr>
            <w:tcW w:w="1548" w:type="dxa"/>
          </w:tcPr>
          <w:p w14:paraId="4A8509F8" w14:textId="219ED4B8" w:rsidR="06A01379" w:rsidRDefault="06A01379" w:rsidP="06A01379">
            <w:pPr>
              <w:pStyle w:val="NoSpacing"/>
              <w:cnfStyle w:val="000000000000" w:firstRow="0" w:lastRow="0" w:firstColumn="0" w:lastColumn="0" w:oddVBand="0" w:evenVBand="0" w:oddHBand="0" w:evenHBand="0" w:firstRowFirstColumn="0" w:firstRowLastColumn="0" w:lastRowFirstColumn="0" w:lastRowLastColumn="0"/>
              <w:rPr>
                <w:color w:val="000000" w:themeColor="text2"/>
                <w:szCs w:val="22"/>
              </w:rPr>
            </w:pPr>
          </w:p>
        </w:tc>
        <w:tc>
          <w:tcPr>
            <w:tcW w:w="1452" w:type="dxa"/>
          </w:tcPr>
          <w:p w14:paraId="0E014305" w14:textId="77777777" w:rsidR="77F5CD35" w:rsidRDefault="77F5CD35" w:rsidP="77F5CD35">
            <w:pPr>
              <w:pStyle w:val="NoSpacing"/>
              <w:cnfStyle w:val="000000000000" w:firstRow="0" w:lastRow="0" w:firstColumn="0" w:lastColumn="0" w:oddVBand="0" w:evenVBand="0" w:oddHBand="0" w:evenHBand="0" w:firstRowFirstColumn="0" w:firstRowLastColumn="0" w:lastRowFirstColumn="0" w:lastRowLastColumn="0"/>
              <w:rPr>
                <w:color w:val="000000" w:themeColor="text2"/>
                <w:sz w:val="16"/>
                <w:szCs w:val="16"/>
              </w:rPr>
            </w:pPr>
          </w:p>
        </w:tc>
      </w:tr>
      <w:tr w:rsidR="77F5CD35" w14:paraId="085F8905" w14:textId="77777777" w:rsidTr="06A01379">
        <w:trPr>
          <w:trHeight w:val="222"/>
        </w:trPr>
        <w:tc>
          <w:tcPr>
            <w:cnfStyle w:val="001000000000" w:firstRow="0" w:lastRow="0" w:firstColumn="1" w:lastColumn="0" w:oddVBand="0" w:evenVBand="0" w:oddHBand="0" w:evenHBand="0" w:firstRowFirstColumn="0" w:firstRowLastColumn="0" w:lastRowFirstColumn="0" w:lastRowLastColumn="0"/>
            <w:tcW w:w="675" w:type="dxa"/>
            <w:vAlign w:val="top"/>
          </w:tcPr>
          <w:p w14:paraId="78A54A65" w14:textId="16BC2B3D" w:rsidR="00454D91" w:rsidRDefault="001773AF" w:rsidP="77F5CD35">
            <w:pPr>
              <w:pStyle w:val="NoSpacing"/>
              <w:spacing w:before="0"/>
              <w:rPr>
                <w:sz w:val="20"/>
                <w:szCs w:val="20"/>
              </w:rPr>
            </w:pPr>
            <w:r w:rsidRPr="06A01379">
              <w:rPr>
                <w:sz w:val="20"/>
                <w:szCs w:val="20"/>
              </w:rPr>
              <w:t>T</w:t>
            </w:r>
            <w:r>
              <w:rPr>
                <w:sz w:val="20"/>
                <w:szCs w:val="20"/>
              </w:rPr>
              <w:t xml:space="preserve"> X</w:t>
            </w:r>
            <w:r w:rsidRPr="06A01379">
              <w:rPr>
                <w:sz w:val="20"/>
                <w:szCs w:val="20"/>
              </w:rPr>
              <w:t>.</w:t>
            </w:r>
            <w:r>
              <w:rPr>
                <w:sz w:val="20"/>
                <w:szCs w:val="20"/>
              </w:rPr>
              <w:t>Y</w:t>
            </w:r>
          </w:p>
        </w:tc>
        <w:tc>
          <w:tcPr>
            <w:tcW w:w="1756" w:type="dxa"/>
            <w:vAlign w:val="top"/>
          </w:tcPr>
          <w:p w14:paraId="54A2FE6F" w14:textId="77777777" w:rsidR="77F5CD35" w:rsidRDefault="77F5CD35" w:rsidP="77F5CD35">
            <w:pPr>
              <w:pStyle w:val="NoSpacing"/>
              <w:spacing w:before="0"/>
              <w:cnfStyle w:val="000000000000" w:firstRow="0" w:lastRow="0" w:firstColumn="0" w:lastColumn="0" w:oddVBand="0" w:evenVBand="0" w:oddHBand="0" w:evenHBand="0" w:firstRowFirstColumn="0" w:firstRowLastColumn="0" w:lastRowFirstColumn="0" w:lastRowLastColumn="0"/>
              <w:rPr>
                <w:sz w:val="20"/>
                <w:szCs w:val="20"/>
              </w:rPr>
            </w:pPr>
          </w:p>
        </w:tc>
        <w:tc>
          <w:tcPr>
            <w:tcW w:w="4200" w:type="dxa"/>
          </w:tcPr>
          <w:p w14:paraId="0DD64006" w14:textId="77777777" w:rsidR="77F5CD35" w:rsidRDefault="77F5CD35" w:rsidP="77F5CD35">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1548" w:type="dxa"/>
          </w:tcPr>
          <w:p w14:paraId="75A1CD46" w14:textId="65004CCF" w:rsidR="06A01379" w:rsidRDefault="06A01379" w:rsidP="06A01379">
            <w:pPr>
              <w:pStyle w:val="NoSpacing"/>
              <w:cnfStyle w:val="000000000000" w:firstRow="0" w:lastRow="0" w:firstColumn="0" w:lastColumn="0" w:oddVBand="0" w:evenVBand="0" w:oddHBand="0" w:evenHBand="0" w:firstRowFirstColumn="0" w:firstRowLastColumn="0" w:lastRowFirstColumn="0" w:lastRowLastColumn="0"/>
              <w:rPr>
                <w:szCs w:val="22"/>
              </w:rPr>
            </w:pPr>
          </w:p>
        </w:tc>
        <w:tc>
          <w:tcPr>
            <w:tcW w:w="1452" w:type="dxa"/>
          </w:tcPr>
          <w:p w14:paraId="17E69F28" w14:textId="77777777" w:rsidR="77F5CD35" w:rsidRDefault="77F5CD35" w:rsidP="77F5CD35">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r>
      <w:tr w:rsidR="77F5CD35" w14:paraId="59BAD719" w14:textId="77777777" w:rsidTr="06A01379">
        <w:trPr>
          <w:trHeight w:val="233"/>
        </w:trPr>
        <w:tc>
          <w:tcPr>
            <w:cnfStyle w:val="001000000000" w:firstRow="0" w:lastRow="0" w:firstColumn="1" w:lastColumn="0" w:oddVBand="0" w:evenVBand="0" w:oddHBand="0" w:evenHBand="0" w:firstRowFirstColumn="0" w:firstRowLastColumn="0" w:lastRowFirstColumn="0" w:lastRowLastColumn="0"/>
            <w:tcW w:w="675" w:type="dxa"/>
            <w:vAlign w:val="top"/>
          </w:tcPr>
          <w:p w14:paraId="4E460B98" w14:textId="09FCA295" w:rsidR="00454D91" w:rsidRDefault="001773AF" w:rsidP="77F5CD35">
            <w:pPr>
              <w:pStyle w:val="NoSpacing"/>
              <w:spacing w:before="0"/>
              <w:rPr>
                <w:sz w:val="20"/>
                <w:szCs w:val="20"/>
              </w:rPr>
            </w:pPr>
            <w:r w:rsidRPr="06A01379">
              <w:rPr>
                <w:sz w:val="20"/>
                <w:szCs w:val="20"/>
              </w:rPr>
              <w:t>T</w:t>
            </w:r>
            <w:r>
              <w:rPr>
                <w:sz w:val="20"/>
                <w:szCs w:val="20"/>
              </w:rPr>
              <w:t xml:space="preserve"> X</w:t>
            </w:r>
            <w:r w:rsidRPr="06A01379">
              <w:rPr>
                <w:sz w:val="20"/>
                <w:szCs w:val="20"/>
              </w:rPr>
              <w:t>.</w:t>
            </w:r>
            <w:r>
              <w:rPr>
                <w:sz w:val="20"/>
                <w:szCs w:val="20"/>
              </w:rPr>
              <w:t>Y</w:t>
            </w:r>
          </w:p>
        </w:tc>
        <w:tc>
          <w:tcPr>
            <w:tcW w:w="1756" w:type="dxa"/>
            <w:vAlign w:val="top"/>
          </w:tcPr>
          <w:p w14:paraId="259B4F6D" w14:textId="77777777" w:rsidR="77F5CD35" w:rsidRDefault="77F5CD35" w:rsidP="77F5CD35">
            <w:pPr>
              <w:pStyle w:val="NoSpacing"/>
              <w:spacing w:before="0"/>
              <w:cnfStyle w:val="000000000000" w:firstRow="0" w:lastRow="0" w:firstColumn="0" w:lastColumn="0" w:oddVBand="0" w:evenVBand="0" w:oddHBand="0" w:evenHBand="0" w:firstRowFirstColumn="0" w:firstRowLastColumn="0" w:lastRowFirstColumn="0" w:lastRowLastColumn="0"/>
              <w:rPr>
                <w:sz w:val="20"/>
                <w:szCs w:val="20"/>
              </w:rPr>
            </w:pPr>
          </w:p>
        </w:tc>
        <w:tc>
          <w:tcPr>
            <w:tcW w:w="4200" w:type="dxa"/>
          </w:tcPr>
          <w:p w14:paraId="5346C4D5" w14:textId="77777777" w:rsidR="77F5CD35" w:rsidRDefault="77F5CD35" w:rsidP="77F5CD35">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1548" w:type="dxa"/>
          </w:tcPr>
          <w:p w14:paraId="61367639" w14:textId="5BFCB144" w:rsidR="06A01379" w:rsidRDefault="06A01379" w:rsidP="06A01379">
            <w:pPr>
              <w:pStyle w:val="NoSpacing"/>
              <w:cnfStyle w:val="000000000000" w:firstRow="0" w:lastRow="0" w:firstColumn="0" w:lastColumn="0" w:oddVBand="0" w:evenVBand="0" w:oddHBand="0" w:evenHBand="0" w:firstRowFirstColumn="0" w:firstRowLastColumn="0" w:lastRowFirstColumn="0" w:lastRowLastColumn="0"/>
              <w:rPr>
                <w:szCs w:val="22"/>
              </w:rPr>
            </w:pPr>
          </w:p>
        </w:tc>
        <w:tc>
          <w:tcPr>
            <w:tcW w:w="1452" w:type="dxa"/>
          </w:tcPr>
          <w:p w14:paraId="3D9A17A7" w14:textId="77777777" w:rsidR="77F5CD35" w:rsidRDefault="77F5CD35" w:rsidP="77F5CD35">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r>
    </w:tbl>
    <w:p w14:paraId="515AD045" w14:textId="3232D7BE" w:rsidR="006064A8" w:rsidRPr="006064A8" w:rsidRDefault="006064A8" w:rsidP="0067024E">
      <w:pPr>
        <w:pStyle w:val="Heading3"/>
        <w:numPr>
          <w:ilvl w:val="0"/>
          <w:numId w:val="0"/>
        </w:numPr>
        <w:ind w:left="567" w:hanging="567"/>
        <w:rPr>
          <w:lang w:val="en-US"/>
        </w:rPr>
      </w:pPr>
    </w:p>
    <w:tbl>
      <w:tblPr>
        <w:tblStyle w:val="KITT4SMETable"/>
        <w:tblW w:w="5000" w:type="pct"/>
        <w:tblLayout w:type="fixed"/>
        <w:tblLook w:val="04A0" w:firstRow="1" w:lastRow="0" w:firstColumn="1" w:lastColumn="0" w:noHBand="0" w:noVBand="1"/>
      </w:tblPr>
      <w:tblGrid>
        <w:gridCol w:w="630"/>
        <w:gridCol w:w="4048"/>
        <w:gridCol w:w="3969"/>
        <w:gridCol w:w="991"/>
      </w:tblGrid>
      <w:tr w:rsidR="00454D91" w14:paraId="61D69594" w14:textId="35A77B37" w:rsidTr="001773AF">
        <w:trPr>
          <w:cnfStyle w:val="100000000000" w:firstRow="1" w:lastRow="0" w:firstColumn="0" w:lastColumn="0" w:oddVBand="0" w:evenVBand="0" w:oddHBand="0" w:evenHBand="0" w:firstRowFirstColumn="0" w:firstRowLastColumn="0" w:lastRowFirstColumn="0" w:lastRowLastColumn="0"/>
          <w:trHeight w:val="511"/>
          <w:tblHeader/>
        </w:trPr>
        <w:tc>
          <w:tcPr>
            <w:cnfStyle w:val="001000000100" w:firstRow="0" w:lastRow="0" w:firstColumn="1" w:lastColumn="0" w:oddVBand="0" w:evenVBand="0" w:oddHBand="0" w:evenHBand="0" w:firstRowFirstColumn="1" w:firstRowLastColumn="0" w:lastRowFirstColumn="0" w:lastRowLastColumn="0"/>
            <w:tcW w:w="327" w:type="pct"/>
          </w:tcPr>
          <w:p w14:paraId="24A4FE1D" w14:textId="77777777" w:rsidR="00454D91" w:rsidRDefault="00454D91" w:rsidP="005C2E22">
            <w:pPr>
              <w:pStyle w:val="NoSpacing"/>
              <w:spacing w:before="0"/>
            </w:pPr>
            <w:r w:rsidRPr="00C0689D">
              <w:rPr>
                <w:bCs/>
              </w:rPr>
              <w:t>Nº</w:t>
            </w:r>
          </w:p>
        </w:tc>
        <w:tc>
          <w:tcPr>
            <w:tcW w:w="2100" w:type="pct"/>
          </w:tcPr>
          <w:p w14:paraId="68B55C0D" w14:textId="3C87C162" w:rsidR="00454D91" w:rsidRDefault="00454D91" w:rsidP="005C2E22">
            <w:pPr>
              <w:pStyle w:val="NoSpacing"/>
              <w:spacing w:before="0"/>
              <w:cnfStyle w:val="100000000000" w:firstRow="1" w:lastRow="0" w:firstColumn="0" w:lastColumn="0" w:oddVBand="0" w:evenVBand="0" w:oddHBand="0" w:evenHBand="0" w:firstRowFirstColumn="0" w:firstRowLastColumn="0" w:lastRowFirstColumn="0" w:lastRowLastColumn="0"/>
            </w:pPr>
            <w:r>
              <w:t>End result</w:t>
            </w:r>
          </w:p>
        </w:tc>
        <w:tc>
          <w:tcPr>
            <w:tcW w:w="2059" w:type="pct"/>
          </w:tcPr>
          <w:p w14:paraId="10993D6F" w14:textId="2E3952A6" w:rsidR="00454D91" w:rsidRDefault="0067024E" w:rsidP="005C2E22">
            <w:pPr>
              <w:pStyle w:val="NoSpacing"/>
              <w:cnfStyle w:val="100000000000" w:firstRow="1" w:lastRow="0" w:firstColumn="0" w:lastColumn="0" w:oddVBand="0" w:evenVBand="0" w:oddHBand="0" w:evenHBand="0" w:firstRowFirstColumn="0" w:firstRowLastColumn="0" w:lastRowFirstColumn="0" w:lastRowLastColumn="0"/>
            </w:pPr>
            <w:r>
              <w:t xml:space="preserve">Definition of </w:t>
            </w:r>
            <w:r w:rsidR="00454D91">
              <w:t>Success</w:t>
            </w:r>
          </w:p>
        </w:tc>
        <w:tc>
          <w:tcPr>
            <w:tcW w:w="514" w:type="pct"/>
          </w:tcPr>
          <w:p w14:paraId="752EBDAD" w14:textId="78D72967" w:rsidR="00454D91" w:rsidRDefault="00454D91" w:rsidP="005C2E22">
            <w:pPr>
              <w:pStyle w:val="NoSpacing"/>
              <w:cnfStyle w:val="100000000000" w:firstRow="1" w:lastRow="0" w:firstColumn="0" w:lastColumn="0" w:oddVBand="0" w:evenVBand="0" w:oddHBand="0" w:evenHBand="0" w:firstRowFirstColumn="0" w:firstRowLastColumn="0" w:lastRowFirstColumn="0" w:lastRowLastColumn="0"/>
            </w:pPr>
            <w:r>
              <w:t>Delivery Month</w:t>
            </w:r>
          </w:p>
        </w:tc>
      </w:tr>
      <w:tr w:rsidR="00454D91" w:rsidRPr="0034375A" w14:paraId="1F4FC306" w14:textId="5022F4F7" w:rsidTr="001773AF">
        <w:trPr>
          <w:trHeight w:val="132"/>
        </w:trPr>
        <w:tc>
          <w:tcPr>
            <w:cnfStyle w:val="001000000000" w:firstRow="0" w:lastRow="0" w:firstColumn="1" w:lastColumn="0" w:oddVBand="0" w:evenVBand="0" w:oddHBand="0" w:evenHBand="0" w:firstRowFirstColumn="0" w:firstRowLastColumn="0" w:lastRowFirstColumn="0" w:lastRowLastColumn="0"/>
            <w:tcW w:w="327" w:type="pct"/>
            <w:vAlign w:val="top"/>
          </w:tcPr>
          <w:p w14:paraId="003528D5" w14:textId="6F76FE05" w:rsidR="00454D91" w:rsidRPr="0034375A" w:rsidRDefault="001773AF" w:rsidP="005C2E22">
            <w:pPr>
              <w:pStyle w:val="NoSpacing"/>
              <w:spacing w:before="0"/>
              <w:rPr>
                <w:sz w:val="20"/>
              </w:rPr>
            </w:pPr>
            <w:r>
              <w:rPr>
                <w:sz w:val="20"/>
              </w:rPr>
              <w:t xml:space="preserve">R </w:t>
            </w:r>
            <w:r w:rsidR="00454D91">
              <w:rPr>
                <w:sz w:val="20"/>
              </w:rPr>
              <w:t>X.Y</w:t>
            </w:r>
          </w:p>
        </w:tc>
        <w:tc>
          <w:tcPr>
            <w:tcW w:w="2100" w:type="pct"/>
            <w:vAlign w:val="top"/>
          </w:tcPr>
          <w:p w14:paraId="126C3398" w14:textId="092767A9" w:rsidR="00454D91" w:rsidRPr="00FE2AD2" w:rsidRDefault="00454D91" w:rsidP="005C2E22">
            <w:pPr>
              <w:cnfStyle w:val="000000000000" w:firstRow="0" w:lastRow="0" w:firstColumn="0" w:lastColumn="0" w:oddVBand="0" w:evenVBand="0" w:oddHBand="0" w:evenHBand="0" w:firstRowFirstColumn="0" w:firstRowLastColumn="0" w:lastRowFirstColumn="0" w:lastRowLastColumn="0"/>
              <w:rPr>
                <w:lang w:val="en-US"/>
              </w:rPr>
            </w:pPr>
          </w:p>
        </w:tc>
        <w:tc>
          <w:tcPr>
            <w:tcW w:w="2059" w:type="pct"/>
          </w:tcPr>
          <w:p w14:paraId="63C1DD32" w14:textId="297E7905" w:rsidR="00454D91" w:rsidRPr="001A1F85" w:rsidRDefault="00454D91" w:rsidP="005C2E22">
            <w:pPr>
              <w:cnfStyle w:val="000000000000" w:firstRow="0" w:lastRow="0" w:firstColumn="0" w:lastColumn="0" w:oddVBand="0" w:evenVBand="0" w:oddHBand="0" w:evenHBand="0" w:firstRowFirstColumn="0" w:firstRowLastColumn="0" w:lastRowFirstColumn="0" w:lastRowLastColumn="0"/>
            </w:pPr>
          </w:p>
        </w:tc>
        <w:tc>
          <w:tcPr>
            <w:tcW w:w="514" w:type="pct"/>
          </w:tcPr>
          <w:p w14:paraId="681C7B20" w14:textId="77777777" w:rsidR="00454D91" w:rsidRPr="001A1F85" w:rsidRDefault="00454D91" w:rsidP="005C2E22">
            <w:pPr>
              <w:cnfStyle w:val="000000000000" w:firstRow="0" w:lastRow="0" w:firstColumn="0" w:lastColumn="0" w:oddVBand="0" w:evenVBand="0" w:oddHBand="0" w:evenHBand="0" w:firstRowFirstColumn="0" w:firstRowLastColumn="0" w:lastRowFirstColumn="0" w:lastRowLastColumn="0"/>
            </w:pPr>
          </w:p>
        </w:tc>
      </w:tr>
      <w:tr w:rsidR="00454D91" w:rsidRPr="0034375A" w14:paraId="33FC1930" w14:textId="2BA8E204" w:rsidTr="001773AF">
        <w:trPr>
          <w:trHeight w:val="222"/>
        </w:trPr>
        <w:tc>
          <w:tcPr>
            <w:cnfStyle w:val="001000000000" w:firstRow="0" w:lastRow="0" w:firstColumn="1" w:lastColumn="0" w:oddVBand="0" w:evenVBand="0" w:oddHBand="0" w:evenHBand="0" w:firstRowFirstColumn="0" w:firstRowLastColumn="0" w:lastRowFirstColumn="0" w:lastRowLastColumn="0"/>
            <w:tcW w:w="327" w:type="pct"/>
            <w:vAlign w:val="top"/>
          </w:tcPr>
          <w:p w14:paraId="51F97A52" w14:textId="59B37D3C" w:rsidR="00454D91" w:rsidRPr="0034375A" w:rsidRDefault="001773AF" w:rsidP="005C2E22">
            <w:pPr>
              <w:pStyle w:val="NoSpacing"/>
              <w:spacing w:before="0"/>
              <w:rPr>
                <w:sz w:val="20"/>
              </w:rPr>
            </w:pPr>
            <w:r>
              <w:rPr>
                <w:sz w:val="20"/>
              </w:rPr>
              <w:t xml:space="preserve">R </w:t>
            </w:r>
            <w:r w:rsidR="00454D91" w:rsidRPr="005027D3">
              <w:rPr>
                <w:sz w:val="20"/>
              </w:rPr>
              <w:t>X.Y</w:t>
            </w:r>
          </w:p>
        </w:tc>
        <w:tc>
          <w:tcPr>
            <w:tcW w:w="2100" w:type="pct"/>
            <w:vAlign w:val="top"/>
          </w:tcPr>
          <w:p w14:paraId="6AD67E05" w14:textId="77777777" w:rsidR="00454D91" w:rsidRPr="0034375A" w:rsidRDefault="00454D91" w:rsidP="005C2E22">
            <w:pPr>
              <w:pStyle w:val="NoSpacing"/>
              <w:spacing w:before="0"/>
              <w:cnfStyle w:val="000000000000" w:firstRow="0" w:lastRow="0" w:firstColumn="0" w:lastColumn="0" w:oddVBand="0" w:evenVBand="0" w:oddHBand="0" w:evenHBand="0" w:firstRowFirstColumn="0" w:firstRowLastColumn="0" w:lastRowFirstColumn="0" w:lastRowLastColumn="0"/>
              <w:rPr>
                <w:sz w:val="20"/>
              </w:rPr>
            </w:pPr>
          </w:p>
        </w:tc>
        <w:tc>
          <w:tcPr>
            <w:tcW w:w="2059" w:type="pct"/>
          </w:tcPr>
          <w:p w14:paraId="41AD64AD" w14:textId="77777777" w:rsidR="00454D91" w:rsidRPr="0034375A" w:rsidRDefault="00454D91" w:rsidP="005C2E22">
            <w:pPr>
              <w:pStyle w:val="NoSpacing"/>
              <w:cnfStyle w:val="000000000000" w:firstRow="0" w:lastRow="0" w:firstColumn="0" w:lastColumn="0" w:oddVBand="0" w:evenVBand="0" w:oddHBand="0" w:evenHBand="0" w:firstRowFirstColumn="0" w:firstRowLastColumn="0" w:lastRowFirstColumn="0" w:lastRowLastColumn="0"/>
              <w:rPr>
                <w:sz w:val="20"/>
              </w:rPr>
            </w:pPr>
          </w:p>
        </w:tc>
        <w:tc>
          <w:tcPr>
            <w:tcW w:w="514" w:type="pct"/>
          </w:tcPr>
          <w:p w14:paraId="08F37B2A" w14:textId="77777777" w:rsidR="00454D91" w:rsidRPr="0034375A" w:rsidRDefault="00454D91" w:rsidP="005C2E22">
            <w:pPr>
              <w:pStyle w:val="NoSpacing"/>
              <w:cnfStyle w:val="000000000000" w:firstRow="0" w:lastRow="0" w:firstColumn="0" w:lastColumn="0" w:oddVBand="0" w:evenVBand="0" w:oddHBand="0" w:evenHBand="0" w:firstRowFirstColumn="0" w:firstRowLastColumn="0" w:lastRowFirstColumn="0" w:lastRowLastColumn="0"/>
              <w:rPr>
                <w:sz w:val="20"/>
              </w:rPr>
            </w:pPr>
          </w:p>
        </w:tc>
      </w:tr>
      <w:tr w:rsidR="00454D91" w:rsidRPr="0034375A" w14:paraId="29521502" w14:textId="23FEC513" w:rsidTr="001773AF">
        <w:trPr>
          <w:trHeight w:val="233"/>
        </w:trPr>
        <w:tc>
          <w:tcPr>
            <w:cnfStyle w:val="001000000000" w:firstRow="0" w:lastRow="0" w:firstColumn="1" w:lastColumn="0" w:oddVBand="0" w:evenVBand="0" w:oddHBand="0" w:evenHBand="0" w:firstRowFirstColumn="0" w:firstRowLastColumn="0" w:lastRowFirstColumn="0" w:lastRowLastColumn="0"/>
            <w:tcW w:w="327" w:type="pct"/>
            <w:vAlign w:val="top"/>
          </w:tcPr>
          <w:p w14:paraId="695F2632" w14:textId="65904F3C" w:rsidR="00454D91" w:rsidRPr="0034375A" w:rsidRDefault="001773AF" w:rsidP="005C2E22">
            <w:pPr>
              <w:pStyle w:val="NoSpacing"/>
              <w:spacing w:before="0"/>
              <w:rPr>
                <w:sz w:val="20"/>
              </w:rPr>
            </w:pPr>
            <w:r>
              <w:rPr>
                <w:sz w:val="20"/>
              </w:rPr>
              <w:t xml:space="preserve">R </w:t>
            </w:r>
            <w:r w:rsidR="00454D91" w:rsidRPr="005027D3">
              <w:rPr>
                <w:sz w:val="20"/>
              </w:rPr>
              <w:t>X.Y</w:t>
            </w:r>
          </w:p>
        </w:tc>
        <w:tc>
          <w:tcPr>
            <w:tcW w:w="2100" w:type="pct"/>
            <w:vAlign w:val="top"/>
          </w:tcPr>
          <w:p w14:paraId="02492B41" w14:textId="77777777" w:rsidR="00454D91" w:rsidRPr="0034375A" w:rsidRDefault="00454D91" w:rsidP="005C2E22">
            <w:pPr>
              <w:pStyle w:val="NoSpacing"/>
              <w:spacing w:before="0"/>
              <w:cnfStyle w:val="000000000000" w:firstRow="0" w:lastRow="0" w:firstColumn="0" w:lastColumn="0" w:oddVBand="0" w:evenVBand="0" w:oddHBand="0" w:evenHBand="0" w:firstRowFirstColumn="0" w:firstRowLastColumn="0" w:lastRowFirstColumn="0" w:lastRowLastColumn="0"/>
              <w:rPr>
                <w:sz w:val="20"/>
              </w:rPr>
            </w:pPr>
          </w:p>
        </w:tc>
        <w:tc>
          <w:tcPr>
            <w:tcW w:w="2059" w:type="pct"/>
          </w:tcPr>
          <w:p w14:paraId="4C0CFCFB" w14:textId="77777777" w:rsidR="00454D91" w:rsidRPr="0034375A" w:rsidRDefault="00454D91" w:rsidP="005C2E22">
            <w:pPr>
              <w:pStyle w:val="NoSpacing"/>
              <w:cnfStyle w:val="000000000000" w:firstRow="0" w:lastRow="0" w:firstColumn="0" w:lastColumn="0" w:oddVBand="0" w:evenVBand="0" w:oddHBand="0" w:evenHBand="0" w:firstRowFirstColumn="0" w:firstRowLastColumn="0" w:lastRowFirstColumn="0" w:lastRowLastColumn="0"/>
              <w:rPr>
                <w:sz w:val="20"/>
              </w:rPr>
            </w:pPr>
          </w:p>
        </w:tc>
        <w:tc>
          <w:tcPr>
            <w:tcW w:w="514" w:type="pct"/>
          </w:tcPr>
          <w:p w14:paraId="7FDB1E80" w14:textId="77777777" w:rsidR="00454D91" w:rsidRPr="0034375A" w:rsidRDefault="00454D91" w:rsidP="005C2E22">
            <w:pPr>
              <w:pStyle w:val="NoSpacing"/>
              <w:cnfStyle w:val="000000000000" w:firstRow="0" w:lastRow="0" w:firstColumn="0" w:lastColumn="0" w:oddVBand="0" w:evenVBand="0" w:oddHBand="0" w:evenHBand="0" w:firstRowFirstColumn="0" w:firstRowLastColumn="0" w:lastRowFirstColumn="0" w:lastRowLastColumn="0"/>
              <w:rPr>
                <w:sz w:val="20"/>
              </w:rPr>
            </w:pPr>
          </w:p>
        </w:tc>
      </w:tr>
    </w:tbl>
    <w:p w14:paraId="5EBA4662" w14:textId="407AF5B8" w:rsidR="008624FE" w:rsidRPr="008624FE" w:rsidRDefault="008624FE" w:rsidP="008624FE">
      <w:pPr>
        <w:spacing w:before="0" w:after="160" w:line="259" w:lineRule="auto"/>
        <w:jc w:val="left"/>
        <w:rPr>
          <w:szCs w:val="22"/>
        </w:rPr>
      </w:pPr>
      <w:r w:rsidRPr="008624FE">
        <w:rPr>
          <w:b/>
          <w:color w:val="BFBFBF" w:themeColor="background1" w:themeShade="BF"/>
        </w:rPr>
        <w:t>Instruction</w:t>
      </w:r>
      <w:r>
        <w:rPr>
          <w:color w:val="BFBFBF" w:themeColor="background1" w:themeShade="BF"/>
        </w:rPr>
        <w:t xml:space="preserve">: </w:t>
      </w:r>
      <w:r>
        <w:rPr>
          <w:b/>
          <w:i/>
          <w:color w:val="BFBFBF" w:themeColor="background1" w:themeShade="BF"/>
        </w:rPr>
        <w:t xml:space="preserve">End </w:t>
      </w:r>
      <w:proofErr w:type="gramStart"/>
      <w:r>
        <w:rPr>
          <w:b/>
          <w:i/>
          <w:color w:val="BFBFBF" w:themeColor="background1" w:themeShade="BF"/>
        </w:rPr>
        <w:t xml:space="preserve">result </w:t>
      </w:r>
      <w:r>
        <w:rPr>
          <w:color w:val="BFBFBF" w:themeColor="background1" w:themeShade="BF"/>
        </w:rPr>
        <w:t xml:space="preserve"> describes</w:t>
      </w:r>
      <w:proofErr w:type="gramEnd"/>
      <w:r>
        <w:rPr>
          <w:color w:val="BFBFBF" w:themeColor="background1" w:themeShade="BF"/>
        </w:rPr>
        <w:t xml:space="preserve"> the state of your system (‘is able to deliver ..’), </w:t>
      </w:r>
      <w:r w:rsidRPr="008624FE">
        <w:rPr>
          <w:b/>
          <w:color w:val="BFBFBF" w:themeColor="background1" w:themeShade="BF"/>
        </w:rPr>
        <w:t>Definition of Success</w:t>
      </w:r>
      <w:r>
        <w:rPr>
          <w:color w:val="BFBFBF" w:themeColor="background1" w:themeShade="BF"/>
        </w:rPr>
        <w:t xml:space="preserve"> describes the test (response to external stimulus/ user action)</w:t>
      </w:r>
    </w:p>
    <w:p w14:paraId="1229463B" w14:textId="77777777" w:rsidR="008624FE" w:rsidRDefault="008624FE" w:rsidP="008624FE">
      <w:pPr>
        <w:rPr>
          <w:szCs w:val="22"/>
        </w:rPr>
      </w:pPr>
    </w:p>
    <w:tbl>
      <w:tblPr>
        <w:tblStyle w:val="KITT4SMETable"/>
        <w:tblW w:w="5000" w:type="pct"/>
        <w:tblLayout w:type="fixed"/>
        <w:tblLook w:val="04A0" w:firstRow="1" w:lastRow="0" w:firstColumn="1" w:lastColumn="0" w:noHBand="0" w:noVBand="1"/>
      </w:tblPr>
      <w:tblGrid>
        <w:gridCol w:w="723"/>
        <w:gridCol w:w="4769"/>
        <w:gridCol w:w="2354"/>
        <w:gridCol w:w="898"/>
        <w:gridCol w:w="894"/>
      </w:tblGrid>
      <w:tr w:rsidR="008624FE" w14:paraId="76B098AD" w14:textId="7D5CB1AC" w:rsidTr="007242E1">
        <w:trPr>
          <w:cnfStyle w:val="100000000000" w:firstRow="1" w:lastRow="0" w:firstColumn="0" w:lastColumn="0" w:oddVBand="0" w:evenVBand="0" w:oddHBand="0" w:evenHBand="0" w:firstRowFirstColumn="0" w:firstRowLastColumn="0" w:lastRowFirstColumn="0" w:lastRowLastColumn="0"/>
          <w:trHeight w:val="511"/>
          <w:tblHeader/>
        </w:trPr>
        <w:tc>
          <w:tcPr>
            <w:cnfStyle w:val="001000000100" w:firstRow="0" w:lastRow="0" w:firstColumn="1" w:lastColumn="0" w:oddVBand="0" w:evenVBand="0" w:oddHBand="0" w:evenHBand="0" w:firstRowFirstColumn="1" w:firstRowLastColumn="0" w:lastRowFirstColumn="0" w:lastRowLastColumn="0"/>
            <w:tcW w:w="375" w:type="pct"/>
          </w:tcPr>
          <w:p w14:paraId="5477EDE5" w14:textId="77777777" w:rsidR="008624FE" w:rsidRDefault="008624FE" w:rsidP="007242E1">
            <w:pPr>
              <w:pStyle w:val="NoSpacing"/>
              <w:spacing w:before="0"/>
            </w:pPr>
            <w:r w:rsidRPr="00C0689D">
              <w:rPr>
                <w:bCs/>
              </w:rPr>
              <w:t>Nº</w:t>
            </w:r>
          </w:p>
        </w:tc>
        <w:tc>
          <w:tcPr>
            <w:tcW w:w="2474" w:type="pct"/>
          </w:tcPr>
          <w:p w14:paraId="17EE4754" w14:textId="1BB2C2F1" w:rsidR="008624FE" w:rsidRDefault="008624FE" w:rsidP="008624FE">
            <w:pPr>
              <w:pStyle w:val="NoSpacing"/>
              <w:spacing w:before="0"/>
              <w:cnfStyle w:val="100000000000" w:firstRow="1" w:lastRow="0" w:firstColumn="0" w:lastColumn="0" w:oddVBand="0" w:evenVBand="0" w:oddHBand="0" w:evenHBand="0" w:firstRowFirstColumn="0" w:firstRowLastColumn="0" w:lastRowFirstColumn="0" w:lastRowLastColumn="0"/>
            </w:pPr>
            <w:r>
              <w:t>Description of data</w:t>
            </w:r>
          </w:p>
        </w:tc>
        <w:tc>
          <w:tcPr>
            <w:tcW w:w="1221" w:type="pct"/>
          </w:tcPr>
          <w:p w14:paraId="2B3332E4" w14:textId="77777777" w:rsidR="008624FE" w:rsidRDefault="008624FE" w:rsidP="007242E1">
            <w:pPr>
              <w:pStyle w:val="NoSpacing"/>
              <w:cnfStyle w:val="100000000000" w:firstRow="1" w:lastRow="0" w:firstColumn="0" w:lastColumn="0" w:oddVBand="0" w:evenVBand="0" w:oddHBand="0" w:evenHBand="0" w:firstRowFirstColumn="0" w:firstRowLastColumn="0" w:lastRowFirstColumn="0" w:lastRowLastColumn="0"/>
            </w:pPr>
            <w:r>
              <w:t>Type of data</w:t>
            </w:r>
          </w:p>
        </w:tc>
        <w:tc>
          <w:tcPr>
            <w:tcW w:w="466" w:type="pct"/>
          </w:tcPr>
          <w:p w14:paraId="66341258" w14:textId="77777777" w:rsidR="008624FE" w:rsidRDefault="008624FE" w:rsidP="007242E1">
            <w:pPr>
              <w:pStyle w:val="NoSpacing"/>
              <w:cnfStyle w:val="100000000000" w:firstRow="1" w:lastRow="0" w:firstColumn="0" w:lastColumn="0" w:oddVBand="0" w:evenVBand="0" w:oddHBand="0" w:evenHBand="0" w:firstRowFirstColumn="0" w:firstRowLastColumn="0" w:lastRowFirstColumn="0" w:lastRowLastColumn="0"/>
            </w:pPr>
            <w:r>
              <w:t>Source</w:t>
            </w:r>
          </w:p>
        </w:tc>
        <w:tc>
          <w:tcPr>
            <w:tcW w:w="465" w:type="pct"/>
          </w:tcPr>
          <w:p w14:paraId="681908AC" w14:textId="3BD87A4F" w:rsidR="008624FE" w:rsidRDefault="008624FE" w:rsidP="007242E1">
            <w:pPr>
              <w:pStyle w:val="NoSpacing"/>
              <w:cnfStyle w:val="100000000000" w:firstRow="1" w:lastRow="0" w:firstColumn="0" w:lastColumn="0" w:oddVBand="0" w:evenVBand="0" w:oddHBand="0" w:evenHBand="0" w:firstRowFirstColumn="0" w:firstRowLastColumn="0" w:lastRowFirstColumn="0" w:lastRowLastColumn="0"/>
            </w:pPr>
            <w:r>
              <w:t>Volume</w:t>
            </w:r>
          </w:p>
        </w:tc>
      </w:tr>
      <w:tr w:rsidR="008624FE" w:rsidRPr="0034375A" w14:paraId="449C86CE" w14:textId="236E8B9F" w:rsidTr="007242E1">
        <w:trPr>
          <w:trHeight w:val="132"/>
        </w:trPr>
        <w:tc>
          <w:tcPr>
            <w:cnfStyle w:val="001000000000" w:firstRow="0" w:lastRow="0" w:firstColumn="1" w:lastColumn="0" w:oddVBand="0" w:evenVBand="0" w:oddHBand="0" w:evenHBand="0" w:firstRowFirstColumn="0" w:firstRowLastColumn="0" w:lastRowFirstColumn="0" w:lastRowLastColumn="0"/>
            <w:tcW w:w="375" w:type="pct"/>
            <w:vAlign w:val="top"/>
          </w:tcPr>
          <w:p w14:paraId="6FDE1576" w14:textId="0EE5A629" w:rsidR="008624FE" w:rsidRPr="0034375A" w:rsidRDefault="001773AF" w:rsidP="007242E1">
            <w:pPr>
              <w:pStyle w:val="NoSpacing"/>
              <w:spacing w:before="0"/>
              <w:rPr>
                <w:sz w:val="20"/>
              </w:rPr>
            </w:pPr>
            <w:r>
              <w:rPr>
                <w:sz w:val="20"/>
              </w:rPr>
              <w:t xml:space="preserve">D </w:t>
            </w:r>
            <w:r w:rsidR="008624FE">
              <w:rPr>
                <w:sz w:val="20"/>
              </w:rPr>
              <w:t>X.Y</w:t>
            </w:r>
          </w:p>
        </w:tc>
        <w:tc>
          <w:tcPr>
            <w:tcW w:w="2474" w:type="pct"/>
            <w:vAlign w:val="top"/>
          </w:tcPr>
          <w:p w14:paraId="35EA505F" w14:textId="77777777" w:rsidR="008624FE" w:rsidRPr="001773AF" w:rsidRDefault="008624FE" w:rsidP="007242E1">
            <w:pPr>
              <w:pStyle w:val="NoSpacing"/>
              <w:spacing w:before="0"/>
              <w:cnfStyle w:val="000000000000" w:firstRow="0" w:lastRow="0" w:firstColumn="0" w:lastColumn="0" w:oddVBand="0" w:evenVBand="0" w:oddHBand="0" w:evenHBand="0" w:firstRowFirstColumn="0" w:firstRowLastColumn="0" w:lastRowFirstColumn="0" w:lastRowLastColumn="0"/>
              <w:rPr>
                <w:bCs/>
              </w:rPr>
            </w:pPr>
          </w:p>
        </w:tc>
        <w:tc>
          <w:tcPr>
            <w:tcW w:w="1221" w:type="pct"/>
          </w:tcPr>
          <w:p w14:paraId="791A13C4" w14:textId="77777777" w:rsidR="008624FE" w:rsidRPr="00B57A5C" w:rsidRDefault="008624FE" w:rsidP="007242E1">
            <w:pPr>
              <w:pStyle w:val="NoSpacing"/>
              <w:cnfStyle w:val="000000000000" w:firstRow="0" w:lastRow="0" w:firstColumn="0" w:lastColumn="0" w:oddVBand="0" w:evenVBand="0" w:oddHBand="0" w:evenHBand="0" w:firstRowFirstColumn="0" w:firstRowLastColumn="0" w:lastRowFirstColumn="0" w:lastRowLastColumn="0"/>
              <w:rPr>
                <w:color w:val="000000" w:themeColor="text2"/>
                <w:sz w:val="16"/>
                <w:szCs w:val="16"/>
              </w:rPr>
            </w:pPr>
          </w:p>
        </w:tc>
        <w:tc>
          <w:tcPr>
            <w:tcW w:w="466" w:type="pct"/>
          </w:tcPr>
          <w:p w14:paraId="78753C70" w14:textId="77777777" w:rsidR="008624FE" w:rsidRDefault="008624FE" w:rsidP="007242E1">
            <w:pPr>
              <w:pStyle w:val="NoSpacing"/>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465" w:type="pct"/>
          </w:tcPr>
          <w:p w14:paraId="62EF2422" w14:textId="77777777" w:rsidR="008624FE" w:rsidRDefault="008624FE" w:rsidP="007242E1">
            <w:pPr>
              <w:pStyle w:val="NoSpacing"/>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r>
      <w:tr w:rsidR="008624FE" w:rsidRPr="0034375A" w14:paraId="5228F10A" w14:textId="0B4A103C" w:rsidTr="007242E1">
        <w:trPr>
          <w:trHeight w:val="222"/>
        </w:trPr>
        <w:tc>
          <w:tcPr>
            <w:cnfStyle w:val="001000000000" w:firstRow="0" w:lastRow="0" w:firstColumn="1" w:lastColumn="0" w:oddVBand="0" w:evenVBand="0" w:oddHBand="0" w:evenHBand="0" w:firstRowFirstColumn="0" w:firstRowLastColumn="0" w:lastRowFirstColumn="0" w:lastRowLastColumn="0"/>
            <w:tcW w:w="375" w:type="pct"/>
            <w:vAlign w:val="top"/>
          </w:tcPr>
          <w:p w14:paraId="43EC58E3" w14:textId="54FABB05" w:rsidR="008624FE" w:rsidRPr="0034375A" w:rsidRDefault="001773AF" w:rsidP="007242E1">
            <w:pPr>
              <w:pStyle w:val="NoSpacing"/>
              <w:spacing w:before="0"/>
              <w:rPr>
                <w:sz w:val="20"/>
              </w:rPr>
            </w:pPr>
            <w:r>
              <w:rPr>
                <w:sz w:val="20"/>
              </w:rPr>
              <w:t xml:space="preserve">D </w:t>
            </w:r>
            <w:r w:rsidR="008624FE" w:rsidRPr="005027D3">
              <w:rPr>
                <w:sz w:val="20"/>
              </w:rPr>
              <w:t>X.Y</w:t>
            </w:r>
          </w:p>
        </w:tc>
        <w:tc>
          <w:tcPr>
            <w:tcW w:w="2474" w:type="pct"/>
            <w:vAlign w:val="top"/>
          </w:tcPr>
          <w:p w14:paraId="5D1AE450" w14:textId="77777777" w:rsidR="008624FE" w:rsidRPr="0034375A" w:rsidRDefault="008624FE" w:rsidP="007242E1">
            <w:pPr>
              <w:pStyle w:val="NoSpacing"/>
              <w:spacing w:before="0"/>
              <w:cnfStyle w:val="000000000000" w:firstRow="0" w:lastRow="0" w:firstColumn="0" w:lastColumn="0" w:oddVBand="0" w:evenVBand="0" w:oddHBand="0" w:evenHBand="0" w:firstRowFirstColumn="0" w:firstRowLastColumn="0" w:lastRowFirstColumn="0" w:lastRowLastColumn="0"/>
              <w:rPr>
                <w:sz w:val="20"/>
              </w:rPr>
            </w:pPr>
          </w:p>
        </w:tc>
        <w:tc>
          <w:tcPr>
            <w:tcW w:w="1221" w:type="pct"/>
          </w:tcPr>
          <w:p w14:paraId="6BB5C7D2" w14:textId="77777777" w:rsidR="008624FE" w:rsidRPr="0034375A" w:rsidRDefault="008624FE" w:rsidP="007242E1">
            <w:pPr>
              <w:pStyle w:val="NoSpacing"/>
              <w:cnfStyle w:val="000000000000" w:firstRow="0" w:lastRow="0" w:firstColumn="0" w:lastColumn="0" w:oddVBand="0" w:evenVBand="0" w:oddHBand="0" w:evenHBand="0" w:firstRowFirstColumn="0" w:firstRowLastColumn="0" w:lastRowFirstColumn="0" w:lastRowLastColumn="0"/>
              <w:rPr>
                <w:sz w:val="20"/>
              </w:rPr>
            </w:pPr>
          </w:p>
        </w:tc>
        <w:tc>
          <w:tcPr>
            <w:tcW w:w="466" w:type="pct"/>
          </w:tcPr>
          <w:p w14:paraId="37BFBFAC" w14:textId="77777777" w:rsidR="008624FE" w:rsidRPr="0034375A" w:rsidRDefault="008624FE" w:rsidP="007242E1">
            <w:pPr>
              <w:pStyle w:val="NoSpacing"/>
              <w:cnfStyle w:val="000000000000" w:firstRow="0" w:lastRow="0" w:firstColumn="0" w:lastColumn="0" w:oddVBand="0" w:evenVBand="0" w:oddHBand="0" w:evenHBand="0" w:firstRowFirstColumn="0" w:firstRowLastColumn="0" w:lastRowFirstColumn="0" w:lastRowLastColumn="0"/>
              <w:rPr>
                <w:sz w:val="20"/>
              </w:rPr>
            </w:pPr>
          </w:p>
        </w:tc>
        <w:tc>
          <w:tcPr>
            <w:tcW w:w="465" w:type="pct"/>
          </w:tcPr>
          <w:p w14:paraId="335D8625" w14:textId="77777777" w:rsidR="008624FE" w:rsidRPr="0034375A" w:rsidRDefault="008624FE" w:rsidP="007242E1">
            <w:pPr>
              <w:pStyle w:val="NoSpacing"/>
              <w:cnfStyle w:val="000000000000" w:firstRow="0" w:lastRow="0" w:firstColumn="0" w:lastColumn="0" w:oddVBand="0" w:evenVBand="0" w:oddHBand="0" w:evenHBand="0" w:firstRowFirstColumn="0" w:firstRowLastColumn="0" w:lastRowFirstColumn="0" w:lastRowLastColumn="0"/>
              <w:rPr>
                <w:sz w:val="20"/>
              </w:rPr>
            </w:pPr>
          </w:p>
        </w:tc>
      </w:tr>
      <w:tr w:rsidR="008624FE" w:rsidRPr="0034375A" w14:paraId="5FB737BF" w14:textId="25F003B2" w:rsidTr="007242E1">
        <w:trPr>
          <w:trHeight w:val="233"/>
        </w:trPr>
        <w:tc>
          <w:tcPr>
            <w:cnfStyle w:val="001000000000" w:firstRow="0" w:lastRow="0" w:firstColumn="1" w:lastColumn="0" w:oddVBand="0" w:evenVBand="0" w:oddHBand="0" w:evenHBand="0" w:firstRowFirstColumn="0" w:firstRowLastColumn="0" w:lastRowFirstColumn="0" w:lastRowLastColumn="0"/>
            <w:tcW w:w="375" w:type="pct"/>
            <w:vAlign w:val="top"/>
          </w:tcPr>
          <w:p w14:paraId="07B3F862" w14:textId="4DD80548" w:rsidR="008624FE" w:rsidRPr="0034375A" w:rsidRDefault="001773AF" w:rsidP="007242E1">
            <w:pPr>
              <w:pStyle w:val="NoSpacing"/>
              <w:spacing w:before="0"/>
              <w:rPr>
                <w:sz w:val="20"/>
              </w:rPr>
            </w:pPr>
            <w:r>
              <w:rPr>
                <w:sz w:val="20"/>
              </w:rPr>
              <w:t xml:space="preserve">D </w:t>
            </w:r>
            <w:r w:rsidR="008624FE" w:rsidRPr="005027D3">
              <w:rPr>
                <w:sz w:val="20"/>
              </w:rPr>
              <w:t>X.Y</w:t>
            </w:r>
          </w:p>
        </w:tc>
        <w:tc>
          <w:tcPr>
            <w:tcW w:w="2474" w:type="pct"/>
            <w:vAlign w:val="top"/>
          </w:tcPr>
          <w:p w14:paraId="1E4C82B9" w14:textId="77777777" w:rsidR="008624FE" w:rsidRPr="0034375A" w:rsidRDefault="008624FE" w:rsidP="007242E1">
            <w:pPr>
              <w:pStyle w:val="NoSpacing"/>
              <w:spacing w:before="0"/>
              <w:cnfStyle w:val="000000000000" w:firstRow="0" w:lastRow="0" w:firstColumn="0" w:lastColumn="0" w:oddVBand="0" w:evenVBand="0" w:oddHBand="0" w:evenHBand="0" w:firstRowFirstColumn="0" w:firstRowLastColumn="0" w:lastRowFirstColumn="0" w:lastRowLastColumn="0"/>
              <w:rPr>
                <w:sz w:val="20"/>
              </w:rPr>
            </w:pPr>
          </w:p>
        </w:tc>
        <w:tc>
          <w:tcPr>
            <w:tcW w:w="1221" w:type="pct"/>
          </w:tcPr>
          <w:p w14:paraId="783FB2BE" w14:textId="77777777" w:rsidR="008624FE" w:rsidRPr="0034375A" w:rsidRDefault="008624FE" w:rsidP="007242E1">
            <w:pPr>
              <w:pStyle w:val="NoSpacing"/>
              <w:cnfStyle w:val="000000000000" w:firstRow="0" w:lastRow="0" w:firstColumn="0" w:lastColumn="0" w:oddVBand="0" w:evenVBand="0" w:oddHBand="0" w:evenHBand="0" w:firstRowFirstColumn="0" w:firstRowLastColumn="0" w:lastRowFirstColumn="0" w:lastRowLastColumn="0"/>
              <w:rPr>
                <w:sz w:val="20"/>
              </w:rPr>
            </w:pPr>
          </w:p>
        </w:tc>
        <w:tc>
          <w:tcPr>
            <w:tcW w:w="466" w:type="pct"/>
          </w:tcPr>
          <w:p w14:paraId="3EB9246D" w14:textId="77777777" w:rsidR="008624FE" w:rsidRPr="0034375A" w:rsidRDefault="008624FE" w:rsidP="007242E1">
            <w:pPr>
              <w:pStyle w:val="NoSpacing"/>
              <w:cnfStyle w:val="000000000000" w:firstRow="0" w:lastRow="0" w:firstColumn="0" w:lastColumn="0" w:oddVBand="0" w:evenVBand="0" w:oddHBand="0" w:evenHBand="0" w:firstRowFirstColumn="0" w:firstRowLastColumn="0" w:lastRowFirstColumn="0" w:lastRowLastColumn="0"/>
              <w:rPr>
                <w:sz w:val="20"/>
              </w:rPr>
            </w:pPr>
          </w:p>
        </w:tc>
        <w:tc>
          <w:tcPr>
            <w:tcW w:w="465" w:type="pct"/>
          </w:tcPr>
          <w:p w14:paraId="03CA9DBB" w14:textId="77777777" w:rsidR="008624FE" w:rsidRPr="0034375A" w:rsidRDefault="008624FE" w:rsidP="007242E1">
            <w:pPr>
              <w:pStyle w:val="NoSpacing"/>
              <w:cnfStyle w:val="000000000000" w:firstRow="0" w:lastRow="0" w:firstColumn="0" w:lastColumn="0" w:oddVBand="0" w:evenVBand="0" w:oddHBand="0" w:evenHBand="0" w:firstRowFirstColumn="0" w:firstRowLastColumn="0" w:lastRowFirstColumn="0" w:lastRowLastColumn="0"/>
              <w:rPr>
                <w:sz w:val="20"/>
              </w:rPr>
            </w:pPr>
          </w:p>
        </w:tc>
      </w:tr>
    </w:tbl>
    <w:p w14:paraId="12E2858A" w14:textId="6954E995" w:rsidR="008624FE" w:rsidRDefault="008624FE" w:rsidP="008624FE">
      <w:pPr>
        <w:rPr>
          <w:color w:val="BFBFBF" w:themeColor="background1" w:themeShade="BF"/>
        </w:rPr>
      </w:pPr>
      <w:r w:rsidRPr="008624FE">
        <w:rPr>
          <w:b/>
          <w:color w:val="BFBFBF" w:themeColor="background1" w:themeShade="BF"/>
        </w:rPr>
        <w:t>Instruction</w:t>
      </w:r>
      <w:r>
        <w:rPr>
          <w:color w:val="BFBFBF" w:themeColor="background1" w:themeShade="BF"/>
        </w:rPr>
        <w:t xml:space="preserve">: </w:t>
      </w:r>
      <w:r w:rsidRPr="008624FE">
        <w:rPr>
          <w:b/>
          <w:i/>
          <w:color w:val="BFBFBF" w:themeColor="background1" w:themeShade="BF"/>
        </w:rPr>
        <w:t>Description of data</w:t>
      </w:r>
      <w:r>
        <w:rPr>
          <w:color w:val="BFBFBF" w:themeColor="background1" w:themeShade="BF"/>
        </w:rPr>
        <w:t xml:space="preserve"> refers to the purpose (why you need it), </w:t>
      </w:r>
      <w:r w:rsidRPr="008624FE">
        <w:rPr>
          <w:b/>
          <w:color w:val="BFBFBF" w:themeColor="background1" w:themeShade="BF"/>
        </w:rPr>
        <w:t>Type</w:t>
      </w:r>
      <w:r>
        <w:rPr>
          <w:color w:val="BFBFBF" w:themeColor="background1" w:themeShade="BF"/>
        </w:rPr>
        <w:t xml:space="preserve"> refers to its representation, </w:t>
      </w:r>
      <w:r w:rsidRPr="008624FE">
        <w:rPr>
          <w:b/>
          <w:color w:val="BFBFBF" w:themeColor="background1" w:themeShade="BF"/>
        </w:rPr>
        <w:t>Source</w:t>
      </w:r>
      <w:r>
        <w:rPr>
          <w:color w:val="BFBFBF" w:themeColor="background1" w:themeShade="BF"/>
        </w:rPr>
        <w:t xml:space="preserve"> indicates the component from your system or from a KITT4SME source and </w:t>
      </w:r>
      <w:r w:rsidRPr="008624FE">
        <w:rPr>
          <w:b/>
          <w:color w:val="BFBFBF" w:themeColor="background1" w:themeShade="BF"/>
        </w:rPr>
        <w:t>Volume</w:t>
      </w:r>
      <w:r>
        <w:rPr>
          <w:color w:val="BFBFBF" w:themeColor="background1" w:themeShade="BF"/>
        </w:rPr>
        <w:t xml:space="preserve"> is used as a rough estimation to determine your requirements from the KITT4SME platform</w:t>
      </w:r>
      <w:r>
        <w:rPr>
          <w:rStyle w:val="FootnoteReference"/>
          <w:color w:val="BFBFBF" w:themeColor="background1" w:themeShade="BF"/>
        </w:rPr>
        <w:footnoteReference w:id="3"/>
      </w:r>
      <w:r>
        <w:rPr>
          <w:color w:val="BFBFBF" w:themeColor="background1" w:themeShade="BF"/>
        </w:rPr>
        <w:t xml:space="preserve">. </w:t>
      </w:r>
    </w:p>
    <w:p w14:paraId="7991DBCE" w14:textId="77777777" w:rsidR="00975BB6" w:rsidRDefault="00975BB6" w:rsidP="008624FE">
      <w:pPr>
        <w:rPr>
          <w:color w:val="BFBFBF" w:themeColor="background1" w:themeShade="BF"/>
        </w:rPr>
      </w:pPr>
    </w:p>
    <w:tbl>
      <w:tblPr>
        <w:tblStyle w:val="KITT4SMETable"/>
        <w:tblW w:w="5000" w:type="pct"/>
        <w:tblLook w:val="04A0" w:firstRow="1" w:lastRow="0" w:firstColumn="1" w:lastColumn="0" w:noHBand="0" w:noVBand="1"/>
      </w:tblPr>
      <w:tblGrid>
        <w:gridCol w:w="701"/>
        <w:gridCol w:w="4513"/>
        <w:gridCol w:w="4424"/>
      </w:tblGrid>
      <w:tr w:rsidR="00975BB6" w14:paraId="57DD7FE0" w14:textId="77777777" w:rsidTr="00D93EFF">
        <w:trPr>
          <w:cnfStyle w:val="100000000000" w:firstRow="1" w:lastRow="0" w:firstColumn="0" w:lastColumn="0" w:oddVBand="0" w:evenVBand="0" w:oddHBand="0" w:evenHBand="0" w:firstRowFirstColumn="0" w:firstRowLastColumn="0" w:lastRowFirstColumn="0" w:lastRowLastColumn="0"/>
          <w:trHeight w:val="511"/>
          <w:tblHeader/>
        </w:trPr>
        <w:tc>
          <w:tcPr>
            <w:cnfStyle w:val="001000000100" w:firstRow="0" w:lastRow="0" w:firstColumn="1" w:lastColumn="0" w:oddVBand="0" w:evenVBand="0" w:oddHBand="0" w:evenHBand="0" w:firstRowFirstColumn="1" w:firstRowLastColumn="0" w:lastRowFirstColumn="0" w:lastRowLastColumn="0"/>
            <w:tcW w:w="364" w:type="pct"/>
          </w:tcPr>
          <w:p w14:paraId="713F7319" w14:textId="77777777" w:rsidR="00975BB6" w:rsidRDefault="00975BB6" w:rsidP="00D93EFF">
            <w:pPr>
              <w:pStyle w:val="NoSpacing"/>
              <w:spacing w:before="0"/>
            </w:pPr>
            <w:r w:rsidRPr="00C0689D">
              <w:rPr>
                <w:bCs/>
              </w:rPr>
              <w:t>Nº</w:t>
            </w:r>
          </w:p>
        </w:tc>
        <w:tc>
          <w:tcPr>
            <w:tcW w:w="2341" w:type="pct"/>
          </w:tcPr>
          <w:p w14:paraId="2A2F8C94" w14:textId="77777777" w:rsidR="00975BB6" w:rsidRDefault="00975BB6" w:rsidP="00D93EFF">
            <w:pPr>
              <w:pStyle w:val="NoSpacing"/>
              <w:spacing w:before="0"/>
              <w:cnfStyle w:val="100000000000" w:firstRow="1" w:lastRow="0" w:firstColumn="0" w:lastColumn="0" w:oddVBand="0" w:evenVBand="0" w:oddHBand="0" w:evenHBand="0" w:firstRowFirstColumn="0" w:firstRowLastColumn="0" w:lastRowFirstColumn="0" w:lastRowLastColumn="0"/>
            </w:pPr>
            <w:r>
              <w:t>KPI Name</w:t>
            </w:r>
          </w:p>
        </w:tc>
        <w:tc>
          <w:tcPr>
            <w:tcW w:w="2295" w:type="pct"/>
          </w:tcPr>
          <w:p w14:paraId="7D30E566" w14:textId="77777777" w:rsidR="00975BB6" w:rsidRDefault="00975BB6" w:rsidP="00D93EFF">
            <w:pPr>
              <w:pStyle w:val="NoSpacing"/>
              <w:cnfStyle w:val="100000000000" w:firstRow="1" w:lastRow="0" w:firstColumn="0" w:lastColumn="0" w:oddVBand="0" w:evenVBand="0" w:oddHBand="0" w:evenHBand="0" w:firstRowFirstColumn="0" w:firstRowLastColumn="0" w:lastRowFirstColumn="0" w:lastRowLastColumn="0"/>
            </w:pPr>
            <w:r>
              <w:t>Value</w:t>
            </w:r>
          </w:p>
        </w:tc>
      </w:tr>
      <w:tr w:rsidR="00975BB6" w:rsidRPr="0034375A" w14:paraId="094D65AA" w14:textId="77777777" w:rsidTr="00D93EFF">
        <w:trPr>
          <w:trHeight w:val="132"/>
        </w:trPr>
        <w:tc>
          <w:tcPr>
            <w:cnfStyle w:val="001000000000" w:firstRow="0" w:lastRow="0" w:firstColumn="1" w:lastColumn="0" w:oddVBand="0" w:evenVBand="0" w:oddHBand="0" w:evenHBand="0" w:firstRowFirstColumn="0" w:firstRowLastColumn="0" w:lastRowFirstColumn="0" w:lastRowLastColumn="0"/>
            <w:tcW w:w="364" w:type="pct"/>
            <w:vAlign w:val="top"/>
          </w:tcPr>
          <w:p w14:paraId="677F9E19" w14:textId="77777777" w:rsidR="00975BB6" w:rsidRPr="0034375A" w:rsidRDefault="00975BB6" w:rsidP="00D93EFF">
            <w:pPr>
              <w:pStyle w:val="NoSpacing"/>
              <w:spacing w:before="0"/>
              <w:rPr>
                <w:sz w:val="20"/>
              </w:rPr>
            </w:pPr>
            <w:r>
              <w:rPr>
                <w:sz w:val="20"/>
              </w:rPr>
              <w:t>X.Y</w:t>
            </w:r>
          </w:p>
        </w:tc>
        <w:tc>
          <w:tcPr>
            <w:tcW w:w="2341" w:type="pct"/>
            <w:vAlign w:val="top"/>
          </w:tcPr>
          <w:p w14:paraId="25E10A3D" w14:textId="77777777" w:rsidR="00975BB6" w:rsidRPr="00FE2AD2" w:rsidRDefault="00975BB6" w:rsidP="00D93EFF">
            <w:pPr>
              <w:cnfStyle w:val="000000000000" w:firstRow="0" w:lastRow="0" w:firstColumn="0" w:lastColumn="0" w:oddVBand="0" w:evenVBand="0" w:oddHBand="0" w:evenHBand="0" w:firstRowFirstColumn="0" w:firstRowLastColumn="0" w:lastRowFirstColumn="0" w:lastRowLastColumn="0"/>
              <w:rPr>
                <w:lang w:val="en-US"/>
              </w:rPr>
            </w:pPr>
          </w:p>
        </w:tc>
        <w:tc>
          <w:tcPr>
            <w:tcW w:w="2295" w:type="pct"/>
          </w:tcPr>
          <w:p w14:paraId="455281E1" w14:textId="77777777" w:rsidR="00975BB6" w:rsidRPr="001A1F85" w:rsidRDefault="00975BB6" w:rsidP="00D93EFF">
            <w:pPr>
              <w:cnfStyle w:val="000000000000" w:firstRow="0" w:lastRow="0" w:firstColumn="0" w:lastColumn="0" w:oddVBand="0" w:evenVBand="0" w:oddHBand="0" w:evenHBand="0" w:firstRowFirstColumn="0" w:firstRowLastColumn="0" w:lastRowFirstColumn="0" w:lastRowLastColumn="0"/>
            </w:pPr>
          </w:p>
        </w:tc>
      </w:tr>
      <w:tr w:rsidR="00975BB6" w:rsidRPr="0034375A" w14:paraId="47CAC46E" w14:textId="77777777" w:rsidTr="00D93EFF">
        <w:trPr>
          <w:trHeight w:val="222"/>
        </w:trPr>
        <w:tc>
          <w:tcPr>
            <w:cnfStyle w:val="001000000000" w:firstRow="0" w:lastRow="0" w:firstColumn="1" w:lastColumn="0" w:oddVBand="0" w:evenVBand="0" w:oddHBand="0" w:evenHBand="0" w:firstRowFirstColumn="0" w:firstRowLastColumn="0" w:lastRowFirstColumn="0" w:lastRowLastColumn="0"/>
            <w:tcW w:w="364" w:type="pct"/>
            <w:vAlign w:val="top"/>
          </w:tcPr>
          <w:p w14:paraId="7941E4D3" w14:textId="77777777" w:rsidR="00975BB6" w:rsidRPr="0034375A" w:rsidRDefault="00975BB6" w:rsidP="00D93EFF">
            <w:pPr>
              <w:pStyle w:val="NoSpacing"/>
              <w:spacing w:before="0"/>
              <w:rPr>
                <w:sz w:val="20"/>
              </w:rPr>
            </w:pPr>
            <w:r w:rsidRPr="005027D3">
              <w:rPr>
                <w:sz w:val="20"/>
              </w:rPr>
              <w:t>X.Y</w:t>
            </w:r>
          </w:p>
        </w:tc>
        <w:tc>
          <w:tcPr>
            <w:tcW w:w="2341" w:type="pct"/>
            <w:vAlign w:val="top"/>
          </w:tcPr>
          <w:p w14:paraId="6FF46A16" w14:textId="77777777" w:rsidR="00975BB6" w:rsidRPr="0034375A" w:rsidRDefault="00975BB6" w:rsidP="00D93EFF">
            <w:pPr>
              <w:pStyle w:val="NoSpacing"/>
              <w:spacing w:before="0"/>
              <w:cnfStyle w:val="000000000000" w:firstRow="0" w:lastRow="0" w:firstColumn="0" w:lastColumn="0" w:oddVBand="0" w:evenVBand="0" w:oddHBand="0" w:evenHBand="0" w:firstRowFirstColumn="0" w:firstRowLastColumn="0" w:lastRowFirstColumn="0" w:lastRowLastColumn="0"/>
              <w:rPr>
                <w:sz w:val="20"/>
              </w:rPr>
            </w:pPr>
          </w:p>
        </w:tc>
        <w:tc>
          <w:tcPr>
            <w:tcW w:w="2295" w:type="pct"/>
          </w:tcPr>
          <w:p w14:paraId="0E96BC84" w14:textId="77777777" w:rsidR="00975BB6" w:rsidRPr="0034375A" w:rsidRDefault="00975BB6" w:rsidP="00D93EFF">
            <w:pPr>
              <w:pStyle w:val="NoSpacing"/>
              <w:cnfStyle w:val="000000000000" w:firstRow="0" w:lastRow="0" w:firstColumn="0" w:lastColumn="0" w:oddVBand="0" w:evenVBand="0" w:oddHBand="0" w:evenHBand="0" w:firstRowFirstColumn="0" w:firstRowLastColumn="0" w:lastRowFirstColumn="0" w:lastRowLastColumn="0"/>
              <w:rPr>
                <w:sz w:val="20"/>
              </w:rPr>
            </w:pPr>
          </w:p>
        </w:tc>
      </w:tr>
      <w:tr w:rsidR="00975BB6" w:rsidRPr="0034375A" w14:paraId="3EBCBABE" w14:textId="77777777" w:rsidTr="00D93EFF">
        <w:trPr>
          <w:trHeight w:val="233"/>
        </w:trPr>
        <w:tc>
          <w:tcPr>
            <w:cnfStyle w:val="001000000000" w:firstRow="0" w:lastRow="0" w:firstColumn="1" w:lastColumn="0" w:oddVBand="0" w:evenVBand="0" w:oddHBand="0" w:evenHBand="0" w:firstRowFirstColumn="0" w:firstRowLastColumn="0" w:lastRowFirstColumn="0" w:lastRowLastColumn="0"/>
            <w:tcW w:w="364" w:type="pct"/>
            <w:vAlign w:val="top"/>
          </w:tcPr>
          <w:p w14:paraId="48DE9DCE" w14:textId="77777777" w:rsidR="00975BB6" w:rsidRPr="0034375A" w:rsidRDefault="00975BB6" w:rsidP="00D93EFF">
            <w:pPr>
              <w:pStyle w:val="NoSpacing"/>
              <w:spacing w:before="0"/>
              <w:rPr>
                <w:sz w:val="20"/>
              </w:rPr>
            </w:pPr>
            <w:r w:rsidRPr="005027D3">
              <w:rPr>
                <w:sz w:val="20"/>
              </w:rPr>
              <w:t>X.Y</w:t>
            </w:r>
          </w:p>
        </w:tc>
        <w:tc>
          <w:tcPr>
            <w:tcW w:w="2341" w:type="pct"/>
            <w:vAlign w:val="top"/>
          </w:tcPr>
          <w:p w14:paraId="1F58CC9E" w14:textId="77777777" w:rsidR="00975BB6" w:rsidRPr="0034375A" w:rsidRDefault="00975BB6" w:rsidP="00D93EFF">
            <w:pPr>
              <w:pStyle w:val="NoSpacing"/>
              <w:spacing w:before="0"/>
              <w:cnfStyle w:val="000000000000" w:firstRow="0" w:lastRow="0" w:firstColumn="0" w:lastColumn="0" w:oddVBand="0" w:evenVBand="0" w:oddHBand="0" w:evenHBand="0" w:firstRowFirstColumn="0" w:firstRowLastColumn="0" w:lastRowFirstColumn="0" w:lastRowLastColumn="0"/>
              <w:rPr>
                <w:sz w:val="20"/>
              </w:rPr>
            </w:pPr>
          </w:p>
        </w:tc>
        <w:tc>
          <w:tcPr>
            <w:tcW w:w="2295" w:type="pct"/>
          </w:tcPr>
          <w:p w14:paraId="2CAE88A4" w14:textId="77777777" w:rsidR="00975BB6" w:rsidRPr="0034375A" w:rsidRDefault="00975BB6" w:rsidP="00D93EFF">
            <w:pPr>
              <w:pStyle w:val="NoSpacing"/>
              <w:cnfStyle w:val="000000000000" w:firstRow="0" w:lastRow="0" w:firstColumn="0" w:lastColumn="0" w:oddVBand="0" w:evenVBand="0" w:oddHBand="0" w:evenHBand="0" w:firstRowFirstColumn="0" w:firstRowLastColumn="0" w:lastRowFirstColumn="0" w:lastRowLastColumn="0"/>
              <w:rPr>
                <w:sz w:val="20"/>
              </w:rPr>
            </w:pPr>
          </w:p>
        </w:tc>
      </w:tr>
    </w:tbl>
    <w:p w14:paraId="2B8E6E46" w14:textId="77777777" w:rsidR="008624FE" w:rsidRDefault="008624FE">
      <w:pPr>
        <w:spacing w:before="0" w:after="160" w:line="259" w:lineRule="auto"/>
        <w:jc w:val="left"/>
        <w:rPr>
          <w:szCs w:val="22"/>
        </w:rPr>
      </w:pPr>
    </w:p>
    <w:p w14:paraId="2B7E5F11" w14:textId="2B2AFF3C" w:rsidR="007660A0" w:rsidRDefault="007660A0">
      <w:pPr>
        <w:spacing w:before="0" w:after="160" w:line="259" w:lineRule="auto"/>
        <w:jc w:val="left"/>
        <w:rPr>
          <w:szCs w:val="22"/>
        </w:rPr>
      </w:pPr>
      <w:r>
        <w:rPr>
          <w:szCs w:val="22"/>
        </w:rPr>
        <w:br w:type="page"/>
      </w:r>
    </w:p>
    <w:p w14:paraId="4CBA1C7A" w14:textId="78E6830D" w:rsidR="0036690B" w:rsidRDefault="002578CF" w:rsidP="007660A0">
      <w:pPr>
        <w:pStyle w:val="Heading1"/>
      </w:pPr>
      <w:r>
        <w:lastRenderedPageBreak/>
        <w:t>Integration</w:t>
      </w:r>
      <w:r w:rsidR="0036690B">
        <w:t xml:space="preserve"> </w:t>
      </w:r>
      <w:r w:rsidR="008610D1">
        <w:t>to the platform</w:t>
      </w:r>
    </w:p>
    <w:p w14:paraId="0C5A401E" w14:textId="730587A2" w:rsidR="007242E1" w:rsidRDefault="007242E1" w:rsidP="007242E1">
      <w:pPr>
        <w:pStyle w:val="Heading2"/>
      </w:pPr>
      <w:r w:rsidRPr="0067024E">
        <w:t>Brief description</w:t>
      </w:r>
      <w:r>
        <w:t>/ Overview</w:t>
      </w:r>
    </w:p>
    <w:p w14:paraId="7B7432CE" w14:textId="02582F0E" w:rsidR="007242E1" w:rsidRDefault="005A19E7" w:rsidP="007242E1">
      <w:r>
        <w:t>D</w:t>
      </w:r>
      <w:r w:rsidR="007242E1">
        <w:t>escribe what needs to be done to have your solution integrated to the kitt4sme platform -  as a summary/ overview</w:t>
      </w:r>
    </w:p>
    <w:p w14:paraId="5105AAD8" w14:textId="6177F609" w:rsidR="007242E1" w:rsidRDefault="007242E1" w:rsidP="007242E1"/>
    <w:p w14:paraId="5226A1BE" w14:textId="461266F2" w:rsidR="007242E1" w:rsidRDefault="007242E1" w:rsidP="007242E1"/>
    <w:p w14:paraId="4B0426BC" w14:textId="4576EC5C" w:rsidR="007242E1" w:rsidRDefault="007242E1" w:rsidP="007242E1">
      <w:pPr>
        <w:pStyle w:val="Heading2"/>
      </w:pPr>
      <w:r>
        <w:t>Interactions of your system with the KITT4SME platform</w:t>
      </w:r>
    </w:p>
    <w:p w14:paraId="616C2608" w14:textId="4183F0F7" w:rsidR="007242E1" w:rsidRDefault="007242E1" w:rsidP="007242E1">
      <w:r>
        <w:t>Provide a diagram and a short description explaining the technical architecture and how your solution is positioned in the KITT4SME platform</w:t>
      </w:r>
    </w:p>
    <w:p w14:paraId="35655EAA" w14:textId="36314A43" w:rsidR="007242E1" w:rsidRDefault="007242E1" w:rsidP="007242E1"/>
    <w:p w14:paraId="1BFAC249" w14:textId="77777777" w:rsidR="007242E1" w:rsidRDefault="007242E1" w:rsidP="007242E1"/>
    <w:p w14:paraId="4031FB96" w14:textId="59543613" w:rsidR="007242E1" w:rsidRDefault="007242E1" w:rsidP="007242E1">
      <w:pPr>
        <w:pStyle w:val="Heading2"/>
      </w:pPr>
      <w:r>
        <w:t xml:space="preserve">Interfaces with external systems </w:t>
      </w:r>
    </w:p>
    <w:p w14:paraId="762264DD" w14:textId="77777777" w:rsidR="007242E1" w:rsidRDefault="007242E1" w:rsidP="007242E1">
      <w:r>
        <w:t xml:space="preserve">Describe how you expose or receive data from external systems. </w:t>
      </w:r>
    </w:p>
    <w:p w14:paraId="12854A0B" w14:textId="77777777" w:rsidR="007242E1" w:rsidRDefault="007242E1" w:rsidP="007242E1"/>
    <w:p w14:paraId="37FCCC54" w14:textId="77777777" w:rsidR="007242E1" w:rsidRDefault="007242E1" w:rsidP="007242E1"/>
    <w:p w14:paraId="06526DC3" w14:textId="35F5063B" w:rsidR="007242E1" w:rsidRDefault="007242E1" w:rsidP="007242E1">
      <w:pPr>
        <w:pStyle w:val="Heading2"/>
      </w:pPr>
      <w:r>
        <w:t>Data exchanged with external systems</w:t>
      </w:r>
    </w:p>
    <w:p w14:paraId="472DCE79" w14:textId="637A1707" w:rsidR="007242E1" w:rsidRDefault="007242E1" w:rsidP="007242E1">
      <w:r>
        <w:t>Please make the connection with the data table that you filled for each new development/ adaptation</w:t>
      </w:r>
    </w:p>
    <w:tbl>
      <w:tblPr>
        <w:tblStyle w:val="KITT4SMETable"/>
        <w:tblW w:w="5000" w:type="pct"/>
        <w:tblLayout w:type="fixed"/>
        <w:tblLook w:val="04A0" w:firstRow="1" w:lastRow="0" w:firstColumn="1" w:lastColumn="0" w:noHBand="0" w:noVBand="1"/>
      </w:tblPr>
      <w:tblGrid>
        <w:gridCol w:w="724"/>
        <w:gridCol w:w="2623"/>
        <w:gridCol w:w="4499"/>
        <w:gridCol w:w="898"/>
        <w:gridCol w:w="894"/>
      </w:tblGrid>
      <w:tr w:rsidR="007242E1" w14:paraId="46913B32" w14:textId="77777777" w:rsidTr="007242E1">
        <w:trPr>
          <w:cnfStyle w:val="100000000000" w:firstRow="1" w:lastRow="0" w:firstColumn="0" w:lastColumn="0" w:oddVBand="0" w:evenVBand="0" w:oddHBand="0" w:evenHBand="0" w:firstRowFirstColumn="0" w:firstRowLastColumn="0" w:lastRowFirstColumn="0" w:lastRowLastColumn="0"/>
          <w:trHeight w:val="511"/>
          <w:tblHeader/>
        </w:trPr>
        <w:tc>
          <w:tcPr>
            <w:cnfStyle w:val="001000000100" w:firstRow="0" w:lastRow="0" w:firstColumn="1" w:lastColumn="0" w:oddVBand="0" w:evenVBand="0" w:oddHBand="0" w:evenHBand="0" w:firstRowFirstColumn="1" w:firstRowLastColumn="0" w:lastRowFirstColumn="0" w:lastRowLastColumn="0"/>
            <w:tcW w:w="375" w:type="pct"/>
          </w:tcPr>
          <w:p w14:paraId="041A7E8D" w14:textId="77777777" w:rsidR="007242E1" w:rsidRDefault="007242E1" w:rsidP="007242E1">
            <w:pPr>
              <w:pStyle w:val="NoSpacing"/>
              <w:spacing w:before="0"/>
            </w:pPr>
            <w:r w:rsidRPr="00C0689D">
              <w:rPr>
                <w:bCs/>
              </w:rPr>
              <w:t>Nº</w:t>
            </w:r>
          </w:p>
        </w:tc>
        <w:tc>
          <w:tcPr>
            <w:tcW w:w="1361" w:type="pct"/>
          </w:tcPr>
          <w:p w14:paraId="0775AB69" w14:textId="77777777" w:rsidR="007242E1" w:rsidRDefault="007242E1" w:rsidP="007242E1">
            <w:pPr>
              <w:pStyle w:val="NoSpacing"/>
              <w:spacing w:before="0"/>
              <w:cnfStyle w:val="100000000000" w:firstRow="1" w:lastRow="0" w:firstColumn="0" w:lastColumn="0" w:oddVBand="0" w:evenVBand="0" w:oddHBand="0" w:evenHBand="0" w:firstRowFirstColumn="0" w:firstRowLastColumn="0" w:lastRowFirstColumn="0" w:lastRowLastColumn="0"/>
            </w:pPr>
            <w:r>
              <w:t>Description of data</w:t>
            </w:r>
          </w:p>
        </w:tc>
        <w:tc>
          <w:tcPr>
            <w:tcW w:w="2334" w:type="pct"/>
          </w:tcPr>
          <w:p w14:paraId="483D99DC" w14:textId="77777777" w:rsidR="007242E1" w:rsidRDefault="007242E1" w:rsidP="007242E1">
            <w:pPr>
              <w:pStyle w:val="NoSpacing"/>
              <w:cnfStyle w:val="100000000000" w:firstRow="1" w:lastRow="0" w:firstColumn="0" w:lastColumn="0" w:oddVBand="0" w:evenVBand="0" w:oddHBand="0" w:evenHBand="0" w:firstRowFirstColumn="0" w:firstRowLastColumn="0" w:lastRowFirstColumn="0" w:lastRowLastColumn="0"/>
            </w:pPr>
            <w:r>
              <w:t>Type of data</w:t>
            </w:r>
          </w:p>
        </w:tc>
        <w:tc>
          <w:tcPr>
            <w:tcW w:w="466" w:type="pct"/>
          </w:tcPr>
          <w:p w14:paraId="7E446808" w14:textId="77777777" w:rsidR="007242E1" w:rsidRDefault="007242E1" w:rsidP="007242E1">
            <w:pPr>
              <w:pStyle w:val="NoSpacing"/>
              <w:cnfStyle w:val="100000000000" w:firstRow="1" w:lastRow="0" w:firstColumn="0" w:lastColumn="0" w:oddVBand="0" w:evenVBand="0" w:oddHBand="0" w:evenHBand="0" w:firstRowFirstColumn="0" w:firstRowLastColumn="0" w:lastRowFirstColumn="0" w:lastRowLastColumn="0"/>
            </w:pPr>
            <w:r>
              <w:t>Source</w:t>
            </w:r>
          </w:p>
        </w:tc>
        <w:tc>
          <w:tcPr>
            <w:tcW w:w="465" w:type="pct"/>
          </w:tcPr>
          <w:p w14:paraId="2157F651" w14:textId="77777777" w:rsidR="007242E1" w:rsidRDefault="007242E1" w:rsidP="007242E1">
            <w:pPr>
              <w:pStyle w:val="NoSpacing"/>
              <w:cnfStyle w:val="100000000000" w:firstRow="1" w:lastRow="0" w:firstColumn="0" w:lastColumn="0" w:oddVBand="0" w:evenVBand="0" w:oddHBand="0" w:evenHBand="0" w:firstRowFirstColumn="0" w:firstRowLastColumn="0" w:lastRowFirstColumn="0" w:lastRowLastColumn="0"/>
            </w:pPr>
            <w:r>
              <w:t>Volume</w:t>
            </w:r>
          </w:p>
        </w:tc>
      </w:tr>
      <w:tr w:rsidR="007242E1" w:rsidRPr="0034375A" w14:paraId="7DCEEFC6" w14:textId="77777777" w:rsidTr="007242E1">
        <w:trPr>
          <w:trHeight w:val="132"/>
        </w:trPr>
        <w:tc>
          <w:tcPr>
            <w:cnfStyle w:val="001000000000" w:firstRow="0" w:lastRow="0" w:firstColumn="1" w:lastColumn="0" w:oddVBand="0" w:evenVBand="0" w:oddHBand="0" w:evenHBand="0" w:firstRowFirstColumn="0" w:firstRowLastColumn="0" w:lastRowFirstColumn="0" w:lastRowLastColumn="0"/>
            <w:tcW w:w="375" w:type="pct"/>
            <w:vAlign w:val="top"/>
          </w:tcPr>
          <w:p w14:paraId="4C98C8BA" w14:textId="77777777" w:rsidR="007242E1" w:rsidRPr="0034375A" w:rsidRDefault="007242E1" w:rsidP="007242E1">
            <w:pPr>
              <w:pStyle w:val="NoSpacing"/>
              <w:spacing w:before="0"/>
              <w:rPr>
                <w:sz w:val="20"/>
              </w:rPr>
            </w:pPr>
            <w:r>
              <w:rPr>
                <w:sz w:val="20"/>
              </w:rPr>
              <w:t>D X.Y</w:t>
            </w:r>
          </w:p>
        </w:tc>
        <w:tc>
          <w:tcPr>
            <w:tcW w:w="1361" w:type="pct"/>
            <w:vAlign w:val="top"/>
          </w:tcPr>
          <w:p w14:paraId="1C596010" w14:textId="77777777" w:rsidR="007242E1" w:rsidRPr="001773AF" w:rsidRDefault="007242E1" w:rsidP="007242E1">
            <w:pPr>
              <w:pStyle w:val="NoSpacing"/>
              <w:spacing w:before="0"/>
              <w:cnfStyle w:val="000000000000" w:firstRow="0" w:lastRow="0" w:firstColumn="0" w:lastColumn="0" w:oddVBand="0" w:evenVBand="0" w:oddHBand="0" w:evenHBand="0" w:firstRowFirstColumn="0" w:firstRowLastColumn="0" w:lastRowFirstColumn="0" w:lastRowLastColumn="0"/>
              <w:rPr>
                <w:bCs/>
              </w:rPr>
            </w:pPr>
          </w:p>
        </w:tc>
        <w:tc>
          <w:tcPr>
            <w:tcW w:w="2334" w:type="pct"/>
          </w:tcPr>
          <w:p w14:paraId="2BC70D25" w14:textId="77777777" w:rsidR="007242E1" w:rsidRPr="00B57A5C" w:rsidRDefault="007242E1" w:rsidP="007242E1">
            <w:pPr>
              <w:pStyle w:val="NoSpacing"/>
              <w:cnfStyle w:val="000000000000" w:firstRow="0" w:lastRow="0" w:firstColumn="0" w:lastColumn="0" w:oddVBand="0" w:evenVBand="0" w:oddHBand="0" w:evenHBand="0" w:firstRowFirstColumn="0" w:firstRowLastColumn="0" w:lastRowFirstColumn="0" w:lastRowLastColumn="0"/>
              <w:rPr>
                <w:color w:val="000000" w:themeColor="text2"/>
                <w:sz w:val="16"/>
                <w:szCs w:val="16"/>
              </w:rPr>
            </w:pPr>
          </w:p>
        </w:tc>
        <w:tc>
          <w:tcPr>
            <w:tcW w:w="466" w:type="pct"/>
          </w:tcPr>
          <w:p w14:paraId="0E501B49" w14:textId="77777777" w:rsidR="007242E1" w:rsidRDefault="007242E1" w:rsidP="007242E1">
            <w:pPr>
              <w:pStyle w:val="NoSpacing"/>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465" w:type="pct"/>
          </w:tcPr>
          <w:p w14:paraId="32338701" w14:textId="77777777" w:rsidR="007242E1" w:rsidRDefault="007242E1" w:rsidP="007242E1">
            <w:pPr>
              <w:pStyle w:val="NoSpacing"/>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r>
      <w:tr w:rsidR="007242E1" w:rsidRPr="0034375A" w14:paraId="787EB34A" w14:textId="77777777" w:rsidTr="007242E1">
        <w:trPr>
          <w:trHeight w:val="222"/>
        </w:trPr>
        <w:tc>
          <w:tcPr>
            <w:cnfStyle w:val="001000000000" w:firstRow="0" w:lastRow="0" w:firstColumn="1" w:lastColumn="0" w:oddVBand="0" w:evenVBand="0" w:oddHBand="0" w:evenHBand="0" w:firstRowFirstColumn="0" w:firstRowLastColumn="0" w:lastRowFirstColumn="0" w:lastRowLastColumn="0"/>
            <w:tcW w:w="375" w:type="pct"/>
            <w:vAlign w:val="top"/>
          </w:tcPr>
          <w:p w14:paraId="06D18AE6" w14:textId="77777777" w:rsidR="007242E1" w:rsidRPr="0034375A" w:rsidRDefault="007242E1" w:rsidP="007242E1">
            <w:pPr>
              <w:pStyle w:val="NoSpacing"/>
              <w:spacing w:before="0"/>
              <w:rPr>
                <w:sz w:val="20"/>
              </w:rPr>
            </w:pPr>
            <w:r>
              <w:rPr>
                <w:sz w:val="20"/>
              </w:rPr>
              <w:t xml:space="preserve">D </w:t>
            </w:r>
            <w:r w:rsidRPr="005027D3">
              <w:rPr>
                <w:sz w:val="20"/>
              </w:rPr>
              <w:t>X.Y</w:t>
            </w:r>
          </w:p>
        </w:tc>
        <w:tc>
          <w:tcPr>
            <w:tcW w:w="1361" w:type="pct"/>
            <w:vAlign w:val="top"/>
          </w:tcPr>
          <w:p w14:paraId="2FCA58B8" w14:textId="77777777" w:rsidR="007242E1" w:rsidRPr="0034375A" w:rsidRDefault="007242E1" w:rsidP="007242E1">
            <w:pPr>
              <w:pStyle w:val="NoSpacing"/>
              <w:spacing w:before="0"/>
              <w:cnfStyle w:val="000000000000" w:firstRow="0" w:lastRow="0" w:firstColumn="0" w:lastColumn="0" w:oddVBand="0" w:evenVBand="0" w:oddHBand="0" w:evenHBand="0" w:firstRowFirstColumn="0" w:firstRowLastColumn="0" w:lastRowFirstColumn="0" w:lastRowLastColumn="0"/>
              <w:rPr>
                <w:sz w:val="20"/>
              </w:rPr>
            </w:pPr>
          </w:p>
        </w:tc>
        <w:tc>
          <w:tcPr>
            <w:tcW w:w="2334" w:type="pct"/>
          </w:tcPr>
          <w:p w14:paraId="00BA6968" w14:textId="77777777" w:rsidR="007242E1" w:rsidRPr="0034375A" w:rsidRDefault="007242E1" w:rsidP="007242E1">
            <w:pPr>
              <w:pStyle w:val="NoSpacing"/>
              <w:cnfStyle w:val="000000000000" w:firstRow="0" w:lastRow="0" w:firstColumn="0" w:lastColumn="0" w:oddVBand="0" w:evenVBand="0" w:oddHBand="0" w:evenHBand="0" w:firstRowFirstColumn="0" w:firstRowLastColumn="0" w:lastRowFirstColumn="0" w:lastRowLastColumn="0"/>
              <w:rPr>
                <w:sz w:val="20"/>
              </w:rPr>
            </w:pPr>
          </w:p>
        </w:tc>
        <w:tc>
          <w:tcPr>
            <w:tcW w:w="466" w:type="pct"/>
          </w:tcPr>
          <w:p w14:paraId="0A6A771A" w14:textId="77777777" w:rsidR="007242E1" w:rsidRPr="0034375A" w:rsidRDefault="007242E1" w:rsidP="007242E1">
            <w:pPr>
              <w:pStyle w:val="NoSpacing"/>
              <w:cnfStyle w:val="000000000000" w:firstRow="0" w:lastRow="0" w:firstColumn="0" w:lastColumn="0" w:oddVBand="0" w:evenVBand="0" w:oddHBand="0" w:evenHBand="0" w:firstRowFirstColumn="0" w:firstRowLastColumn="0" w:lastRowFirstColumn="0" w:lastRowLastColumn="0"/>
              <w:rPr>
                <w:sz w:val="20"/>
              </w:rPr>
            </w:pPr>
          </w:p>
        </w:tc>
        <w:tc>
          <w:tcPr>
            <w:tcW w:w="465" w:type="pct"/>
          </w:tcPr>
          <w:p w14:paraId="3167DC64" w14:textId="77777777" w:rsidR="007242E1" w:rsidRPr="0034375A" w:rsidRDefault="007242E1" w:rsidP="007242E1">
            <w:pPr>
              <w:pStyle w:val="NoSpacing"/>
              <w:cnfStyle w:val="000000000000" w:firstRow="0" w:lastRow="0" w:firstColumn="0" w:lastColumn="0" w:oddVBand="0" w:evenVBand="0" w:oddHBand="0" w:evenHBand="0" w:firstRowFirstColumn="0" w:firstRowLastColumn="0" w:lastRowFirstColumn="0" w:lastRowLastColumn="0"/>
              <w:rPr>
                <w:sz w:val="20"/>
              </w:rPr>
            </w:pPr>
          </w:p>
        </w:tc>
      </w:tr>
      <w:tr w:rsidR="007242E1" w:rsidRPr="0034375A" w14:paraId="260A3B6B" w14:textId="77777777" w:rsidTr="007242E1">
        <w:trPr>
          <w:trHeight w:val="233"/>
        </w:trPr>
        <w:tc>
          <w:tcPr>
            <w:cnfStyle w:val="001000000000" w:firstRow="0" w:lastRow="0" w:firstColumn="1" w:lastColumn="0" w:oddVBand="0" w:evenVBand="0" w:oddHBand="0" w:evenHBand="0" w:firstRowFirstColumn="0" w:firstRowLastColumn="0" w:lastRowFirstColumn="0" w:lastRowLastColumn="0"/>
            <w:tcW w:w="375" w:type="pct"/>
            <w:vAlign w:val="top"/>
          </w:tcPr>
          <w:p w14:paraId="2FB126F7" w14:textId="77777777" w:rsidR="007242E1" w:rsidRPr="0034375A" w:rsidRDefault="007242E1" w:rsidP="007242E1">
            <w:pPr>
              <w:pStyle w:val="NoSpacing"/>
              <w:spacing w:before="0"/>
              <w:rPr>
                <w:sz w:val="20"/>
              </w:rPr>
            </w:pPr>
            <w:r>
              <w:rPr>
                <w:sz w:val="20"/>
              </w:rPr>
              <w:t xml:space="preserve">D </w:t>
            </w:r>
            <w:r w:rsidRPr="005027D3">
              <w:rPr>
                <w:sz w:val="20"/>
              </w:rPr>
              <w:t>X.Y</w:t>
            </w:r>
          </w:p>
        </w:tc>
        <w:tc>
          <w:tcPr>
            <w:tcW w:w="1361" w:type="pct"/>
            <w:vAlign w:val="top"/>
          </w:tcPr>
          <w:p w14:paraId="3A30A461" w14:textId="77777777" w:rsidR="007242E1" w:rsidRPr="0034375A" w:rsidRDefault="007242E1" w:rsidP="007242E1">
            <w:pPr>
              <w:pStyle w:val="NoSpacing"/>
              <w:spacing w:before="0"/>
              <w:cnfStyle w:val="000000000000" w:firstRow="0" w:lastRow="0" w:firstColumn="0" w:lastColumn="0" w:oddVBand="0" w:evenVBand="0" w:oddHBand="0" w:evenHBand="0" w:firstRowFirstColumn="0" w:firstRowLastColumn="0" w:lastRowFirstColumn="0" w:lastRowLastColumn="0"/>
              <w:rPr>
                <w:sz w:val="20"/>
              </w:rPr>
            </w:pPr>
          </w:p>
        </w:tc>
        <w:tc>
          <w:tcPr>
            <w:tcW w:w="2334" w:type="pct"/>
          </w:tcPr>
          <w:p w14:paraId="771EDE20" w14:textId="77777777" w:rsidR="007242E1" w:rsidRPr="0034375A" w:rsidRDefault="007242E1" w:rsidP="007242E1">
            <w:pPr>
              <w:pStyle w:val="NoSpacing"/>
              <w:cnfStyle w:val="000000000000" w:firstRow="0" w:lastRow="0" w:firstColumn="0" w:lastColumn="0" w:oddVBand="0" w:evenVBand="0" w:oddHBand="0" w:evenHBand="0" w:firstRowFirstColumn="0" w:firstRowLastColumn="0" w:lastRowFirstColumn="0" w:lastRowLastColumn="0"/>
              <w:rPr>
                <w:sz w:val="20"/>
              </w:rPr>
            </w:pPr>
          </w:p>
        </w:tc>
        <w:tc>
          <w:tcPr>
            <w:tcW w:w="466" w:type="pct"/>
          </w:tcPr>
          <w:p w14:paraId="763C5700" w14:textId="77777777" w:rsidR="007242E1" w:rsidRPr="0034375A" w:rsidRDefault="007242E1" w:rsidP="007242E1">
            <w:pPr>
              <w:pStyle w:val="NoSpacing"/>
              <w:cnfStyle w:val="000000000000" w:firstRow="0" w:lastRow="0" w:firstColumn="0" w:lastColumn="0" w:oddVBand="0" w:evenVBand="0" w:oddHBand="0" w:evenHBand="0" w:firstRowFirstColumn="0" w:firstRowLastColumn="0" w:lastRowFirstColumn="0" w:lastRowLastColumn="0"/>
              <w:rPr>
                <w:sz w:val="20"/>
              </w:rPr>
            </w:pPr>
          </w:p>
        </w:tc>
        <w:tc>
          <w:tcPr>
            <w:tcW w:w="465" w:type="pct"/>
          </w:tcPr>
          <w:p w14:paraId="03E29211" w14:textId="77777777" w:rsidR="007242E1" w:rsidRPr="0034375A" w:rsidRDefault="007242E1" w:rsidP="007242E1">
            <w:pPr>
              <w:pStyle w:val="NoSpacing"/>
              <w:cnfStyle w:val="000000000000" w:firstRow="0" w:lastRow="0" w:firstColumn="0" w:lastColumn="0" w:oddVBand="0" w:evenVBand="0" w:oddHBand="0" w:evenHBand="0" w:firstRowFirstColumn="0" w:firstRowLastColumn="0" w:lastRowFirstColumn="0" w:lastRowLastColumn="0"/>
              <w:rPr>
                <w:sz w:val="20"/>
              </w:rPr>
            </w:pPr>
          </w:p>
        </w:tc>
      </w:tr>
    </w:tbl>
    <w:p w14:paraId="719635E9" w14:textId="77777777" w:rsidR="007242E1" w:rsidRDefault="007242E1" w:rsidP="007242E1">
      <w:pPr>
        <w:rPr>
          <w:color w:val="BFBFBF" w:themeColor="background1" w:themeShade="BF"/>
        </w:rPr>
      </w:pPr>
      <w:r w:rsidRPr="008624FE">
        <w:rPr>
          <w:b/>
          <w:color w:val="BFBFBF" w:themeColor="background1" w:themeShade="BF"/>
        </w:rPr>
        <w:t>Instruction</w:t>
      </w:r>
      <w:r>
        <w:rPr>
          <w:color w:val="BFBFBF" w:themeColor="background1" w:themeShade="BF"/>
        </w:rPr>
        <w:t xml:space="preserve">: </w:t>
      </w:r>
      <w:r w:rsidRPr="008624FE">
        <w:rPr>
          <w:b/>
          <w:i/>
          <w:color w:val="BFBFBF" w:themeColor="background1" w:themeShade="BF"/>
        </w:rPr>
        <w:t>Description of data</w:t>
      </w:r>
      <w:r>
        <w:rPr>
          <w:color w:val="BFBFBF" w:themeColor="background1" w:themeShade="BF"/>
        </w:rPr>
        <w:t xml:space="preserve"> refers to the purpose (why you need it), </w:t>
      </w:r>
      <w:r w:rsidRPr="008624FE">
        <w:rPr>
          <w:b/>
          <w:color w:val="BFBFBF" w:themeColor="background1" w:themeShade="BF"/>
        </w:rPr>
        <w:t>Type</w:t>
      </w:r>
      <w:r>
        <w:rPr>
          <w:color w:val="BFBFBF" w:themeColor="background1" w:themeShade="BF"/>
        </w:rPr>
        <w:t xml:space="preserve"> refers to its representation, </w:t>
      </w:r>
      <w:r w:rsidRPr="008624FE">
        <w:rPr>
          <w:b/>
          <w:color w:val="BFBFBF" w:themeColor="background1" w:themeShade="BF"/>
        </w:rPr>
        <w:t>Source</w:t>
      </w:r>
      <w:r>
        <w:rPr>
          <w:color w:val="BFBFBF" w:themeColor="background1" w:themeShade="BF"/>
        </w:rPr>
        <w:t xml:space="preserve"> indicates the component from your system or from a KITT4SME source and </w:t>
      </w:r>
      <w:r w:rsidRPr="008624FE">
        <w:rPr>
          <w:b/>
          <w:color w:val="BFBFBF" w:themeColor="background1" w:themeShade="BF"/>
        </w:rPr>
        <w:t>Volume</w:t>
      </w:r>
      <w:r>
        <w:rPr>
          <w:color w:val="BFBFBF" w:themeColor="background1" w:themeShade="BF"/>
        </w:rPr>
        <w:t xml:space="preserve"> is used as a rough estimation to determine your requirements from the KITT4SME platform</w:t>
      </w:r>
      <w:r>
        <w:rPr>
          <w:rStyle w:val="FootnoteReference"/>
          <w:color w:val="BFBFBF" w:themeColor="background1" w:themeShade="BF"/>
        </w:rPr>
        <w:footnoteReference w:id="4"/>
      </w:r>
      <w:r>
        <w:rPr>
          <w:color w:val="BFBFBF" w:themeColor="background1" w:themeShade="BF"/>
        </w:rPr>
        <w:t xml:space="preserve">. </w:t>
      </w:r>
    </w:p>
    <w:p w14:paraId="2A9F14C5" w14:textId="77777777" w:rsidR="007242E1" w:rsidRDefault="007242E1" w:rsidP="007242E1">
      <w:pPr>
        <w:spacing w:before="0" w:after="160" w:line="259" w:lineRule="auto"/>
        <w:jc w:val="left"/>
        <w:rPr>
          <w:szCs w:val="22"/>
        </w:rPr>
      </w:pPr>
    </w:p>
    <w:p w14:paraId="7F9E586F" w14:textId="37BDCA92" w:rsidR="007242E1" w:rsidRDefault="005F4BDA" w:rsidP="005F4BDA">
      <w:pPr>
        <w:pStyle w:val="Heading2"/>
      </w:pPr>
      <w:r>
        <w:t>Management of the Integration action</w:t>
      </w:r>
    </w:p>
    <w:p w14:paraId="6B45CA82" w14:textId="0F4210B7" w:rsidR="007242E1" w:rsidRPr="0067024E" w:rsidRDefault="002014C0" w:rsidP="007242E1">
      <w:r>
        <w:t>These tasks will be used in your interactions with your mentors.</w:t>
      </w:r>
    </w:p>
    <w:tbl>
      <w:tblPr>
        <w:tblStyle w:val="KITT4SMETable"/>
        <w:tblW w:w="9631" w:type="dxa"/>
        <w:tblLook w:val="04A0" w:firstRow="1" w:lastRow="0" w:firstColumn="1" w:lastColumn="0" w:noHBand="0" w:noVBand="1"/>
      </w:tblPr>
      <w:tblGrid>
        <w:gridCol w:w="675"/>
        <w:gridCol w:w="1756"/>
        <w:gridCol w:w="4200"/>
        <w:gridCol w:w="1548"/>
        <w:gridCol w:w="1452"/>
      </w:tblGrid>
      <w:tr w:rsidR="007242E1" w14:paraId="0F9A0977" w14:textId="77777777" w:rsidTr="007242E1">
        <w:trPr>
          <w:cnfStyle w:val="100000000000" w:firstRow="1" w:lastRow="0" w:firstColumn="0" w:lastColumn="0" w:oddVBand="0" w:evenVBand="0" w:oddHBand="0" w:evenHBand="0" w:firstRowFirstColumn="0" w:firstRowLastColumn="0" w:lastRowFirstColumn="0" w:lastRowLastColumn="0"/>
          <w:trHeight w:val="511"/>
        </w:trPr>
        <w:tc>
          <w:tcPr>
            <w:cnfStyle w:val="001000000100" w:firstRow="0" w:lastRow="0" w:firstColumn="1" w:lastColumn="0" w:oddVBand="0" w:evenVBand="0" w:oddHBand="0" w:evenHBand="0" w:firstRowFirstColumn="1" w:firstRowLastColumn="0" w:lastRowFirstColumn="0" w:lastRowLastColumn="0"/>
            <w:tcW w:w="675" w:type="dxa"/>
          </w:tcPr>
          <w:p w14:paraId="33CE06B7" w14:textId="77777777" w:rsidR="007242E1" w:rsidRDefault="007242E1" w:rsidP="007242E1">
            <w:pPr>
              <w:pStyle w:val="NoSpacing"/>
              <w:spacing w:before="0"/>
            </w:pPr>
            <w:r>
              <w:t>Nº</w:t>
            </w:r>
          </w:p>
        </w:tc>
        <w:tc>
          <w:tcPr>
            <w:tcW w:w="1756" w:type="dxa"/>
          </w:tcPr>
          <w:p w14:paraId="01E47A51" w14:textId="77777777" w:rsidR="007242E1" w:rsidRDefault="007242E1" w:rsidP="007242E1">
            <w:pPr>
              <w:pStyle w:val="NoSpacing"/>
              <w:spacing w:before="0"/>
              <w:cnfStyle w:val="100000000000" w:firstRow="1" w:lastRow="0" w:firstColumn="0" w:lastColumn="0" w:oddVBand="0" w:evenVBand="0" w:oddHBand="0" w:evenHBand="0" w:firstRowFirstColumn="0" w:firstRowLastColumn="0" w:lastRowFirstColumn="0" w:lastRowLastColumn="0"/>
            </w:pPr>
            <w:r>
              <w:t>Name of the task</w:t>
            </w:r>
          </w:p>
        </w:tc>
        <w:tc>
          <w:tcPr>
            <w:tcW w:w="4200" w:type="dxa"/>
          </w:tcPr>
          <w:p w14:paraId="3535351E" w14:textId="77777777" w:rsidR="007242E1" w:rsidRDefault="007242E1" w:rsidP="007242E1">
            <w:pPr>
              <w:pStyle w:val="NoSpacing"/>
              <w:cnfStyle w:val="100000000000" w:firstRow="1" w:lastRow="0" w:firstColumn="0" w:lastColumn="0" w:oddVBand="0" w:evenVBand="0" w:oddHBand="0" w:evenHBand="0" w:firstRowFirstColumn="0" w:firstRowLastColumn="0" w:lastRowFirstColumn="0" w:lastRowLastColumn="0"/>
              <w:rPr>
                <w:szCs w:val="22"/>
              </w:rPr>
            </w:pPr>
            <w:r>
              <w:t>Description of the task</w:t>
            </w:r>
          </w:p>
        </w:tc>
        <w:tc>
          <w:tcPr>
            <w:tcW w:w="1548" w:type="dxa"/>
          </w:tcPr>
          <w:p w14:paraId="55438283" w14:textId="77777777" w:rsidR="007242E1" w:rsidRDefault="007242E1" w:rsidP="007242E1">
            <w:pPr>
              <w:pStyle w:val="NoSpacing"/>
              <w:cnfStyle w:val="100000000000" w:firstRow="1" w:lastRow="0" w:firstColumn="0" w:lastColumn="0" w:oddVBand="0" w:evenVBand="0" w:oddHBand="0" w:evenHBand="0" w:firstRowFirstColumn="0" w:firstRowLastColumn="0" w:lastRowFirstColumn="0" w:lastRowLastColumn="0"/>
              <w:rPr>
                <w:szCs w:val="22"/>
              </w:rPr>
            </w:pPr>
            <w:r w:rsidRPr="06A01379">
              <w:rPr>
                <w:szCs w:val="22"/>
              </w:rPr>
              <w:t xml:space="preserve">Starting Month </w:t>
            </w:r>
          </w:p>
        </w:tc>
        <w:tc>
          <w:tcPr>
            <w:tcW w:w="1452" w:type="dxa"/>
          </w:tcPr>
          <w:p w14:paraId="19F2B86E" w14:textId="77777777" w:rsidR="007242E1" w:rsidRDefault="007242E1" w:rsidP="007242E1">
            <w:pPr>
              <w:pStyle w:val="NoSpacing"/>
              <w:cnfStyle w:val="100000000000" w:firstRow="1" w:lastRow="0" w:firstColumn="0" w:lastColumn="0" w:oddVBand="0" w:evenVBand="0" w:oddHBand="0" w:evenHBand="0" w:firstRowFirstColumn="0" w:firstRowLastColumn="0" w:lastRowFirstColumn="0" w:lastRowLastColumn="0"/>
            </w:pPr>
            <w:r>
              <w:t>End Month</w:t>
            </w:r>
          </w:p>
        </w:tc>
      </w:tr>
      <w:tr w:rsidR="007242E1" w14:paraId="7049065A" w14:textId="77777777" w:rsidTr="007242E1">
        <w:trPr>
          <w:trHeight w:val="132"/>
        </w:trPr>
        <w:tc>
          <w:tcPr>
            <w:cnfStyle w:val="001000000000" w:firstRow="0" w:lastRow="0" w:firstColumn="1" w:lastColumn="0" w:oddVBand="0" w:evenVBand="0" w:oddHBand="0" w:evenHBand="0" w:firstRowFirstColumn="0" w:firstRowLastColumn="0" w:lastRowFirstColumn="0" w:lastRowLastColumn="0"/>
            <w:tcW w:w="675" w:type="dxa"/>
            <w:vAlign w:val="top"/>
          </w:tcPr>
          <w:p w14:paraId="2369C1DF" w14:textId="77777777" w:rsidR="007242E1" w:rsidRDefault="007242E1" w:rsidP="007242E1">
            <w:pPr>
              <w:pStyle w:val="NoSpacing"/>
              <w:spacing w:before="0"/>
              <w:rPr>
                <w:sz w:val="20"/>
                <w:szCs w:val="20"/>
              </w:rPr>
            </w:pPr>
            <w:r w:rsidRPr="06A01379">
              <w:rPr>
                <w:sz w:val="20"/>
                <w:szCs w:val="20"/>
              </w:rPr>
              <w:t>T</w:t>
            </w:r>
            <w:r>
              <w:rPr>
                <w:sz w:val="20"/>
                <w:szCs w:val="20"/>
              </w:rPr>
              <w:t xml:space="preserve"> X</w:t>
            </w:r>
            <w:r w:rsidRPr="06A01379">
              <w:rPr>
                <w:sz w:val="20"/>
                <w:szCs w:val="20"/>
              </w:rPr>
              <w:t>.</w:t>
            </w:r>
            <w:r>
              <w:rPr>
                <w:sz w:val="20"/>
                <w:szCs w:val="20"/>
              </w:rPr>
              <w:t>Y</w:t>
            </w:r>
            <w:r w:rsidRPr="06A01379">
              <w:rPr>
                <w:sz w:val="20"/>
                <w:szCs w:val="20"/>
              </w:rPr>
              <w:t xml:space="preserve"> </w:t>
            </w:r>
          </w:p>
        </w:tc>
        <w:tc>
          <w:tcPr>
            <w:tcW w:w="1756" w:type="dxa"/>
            <w:vAlign w:val="top"/>
          </w:tcPr>
          <w:p w14:paraId="2B3F3EDC" w14:textId="77777777" w:rsidR="007242E1" w:rsidRDefault="007242E1" w:rsidP="007242E1">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4200" w:type="dxa"/>
          </w:tcPr>
          <w:p w14:paraId="345B5643" w14:textId="77777777" w:rsidR="007242E1" w:rsidRDefault="007242E1" w:rsidP="007242E1">
            <w:pPr>
              <w:pStyle w:val="NoSpacing"/>
              <w:cnfStyle w:val="000000000000" w:firstRow="0" w:lastRow="0" w:firstColumn="0" w:lastColumn="0" w:oddVBand="0" w:evenVBand="0" w:oddHBand="0" w:evenHBand="0" w:firstRowFirstColumn="0" w:firstRowLastColumn="0" w:lastRowFirstColumn="0" w:lastRowLastColumn="0"/>
              <w:rPr>
                <w:color w:val="000000" w:themeColor="text2"/>
                <w:sz w:val="16"/>
                <w:szCs w:val="16"/>
              </w:rPr>
            </w:pPr>
          </w:p>
        </w:tc>
        <w:tc>
          <w:tcPr>
            <w:tcW w:w="1548" w:type="dxa"/>
          </w:tcPr>
          <w:p w14:paraId="2F092819" w14:textId="77777777" w:rsidR="007242E1" w:rsidRDefault="007242E1" w:rsidP="007242E1">
            <w:pPr>
              <w:pStyle w:val="NoSpacing"/>
              <w:cnfStyle w:val="000000000000" w:firstRow="0" w:lastRow="0" w:firstColumn="0" w:lastColumn="0" w:oddVBand="0" w:evenVBand="0" w:oddHBand="0" w:evenHBand="0" w:firstRowFirstColumn="0" w:firstRowLastColumn="0" w:lastRowFirstColumn="0" w:lastRowLastColumn="0"/>
              <w:rPr>
                <w:color w:val="000000" w:themeColor="text2"/>
                <w:szCs w:val="22"/>
              </w:rPr>
            </w:pPr>
          </w:p>
        </w:tc>
        <w:tc>
          <w:tcPr>
            <w:tcW w:w="1452" w:type="dxa"/>
          </w:tcPr>
          <w:p w14:paraId="0D54262B" w14:textId="77777777" w:rsidR="007242E1" w:rsidRDefault="007242E1" w:rsidP="007242E1">
            <w:pPr>
              <w:pStyle w:val="NoSpacing"/>
              <w:cnfStyle w:val="000000000000" w:firstRow="0" w:lastRow="0" w:firstColumn="0" w:lastColumn="0" w:oddVBand="0" w:evenVBand="0" w:oddHBand="0" w:evenHBand="0" w:firstRowFirstColumn="0" w:firstRowLastColumn="0" w:lastRowFirstColumn="0" w:lastRowLastColumn="0"/>
              <w:rPr>
                <w:color w:val="000000" w:themeColor="text2"/>
                <w:sz w:val="16"/>
                <w:szCs w:val="16"/>
              </w:rPr>
            </w:pPr>
          </w:p>
        </w:tc>
      </w:tr>
      <w:tr w:rsidR="007242E1" w14:paraId="1376A88A" w14:textId="77777777" w:rsidTr="007242E1">
        <w:trPr>
          <w:trHeight w:val="222"/>
        </w:trPr>
        <w:tc>
          <w:tcPr>
            <w:cnfStyle w:val="001000000000" w:firstRow="0" w:lastRow="0" w:firstColumn="1" w:lastColumn="0" w:oddVBand="0" w:evenVBand="0" w:oddHBand="0" w:evenHBand="0" w:firstRowFirstColumn="0" w:firstRowLastColumn="0" w:lastRowFirstColumn="0" w:lastRowLastColumn="0"/>
            <w:tcW w:w="675" w:type="dxa"/>
            <w:vAlign w:val="top"/>
          </w:tcPr>
          <w:p w14:paraId="3C859685" w14:textId="77777777" w:rsidR="007242E1" w:rsidRDefault="007242E1" w:rsidP="007242E1">
            <w:pPr>
              <w:pStyle w:val="NoSpacing"/>
              <w:spacing w:before="0"/>
              <w:rPr>
                <w:sz w:val="20"/>
                <w:szCs w:val="20"/>
              </w:rPr>
            </w:pPr>
            <w:r w:rsidRPr="06A01379">
              <w:rPr>
                <w:sz w:val="20"/>
                <w:szCs w:val="20"/>
              </w:rPr>
              <w:t>T</w:t>
            </w:r>
            <w:r>
              <w:rPr>
                <w:sz w:val="20"/>
                <w:szCs w:val="20"/>
              </w:rPr>
              <w:t xml:space="preserve"> X</w:t>
            </w:r>
            <w:r w:rsidRPr="06A01379">
              <w:rPr>
                <w:sz w:val="20"/>
                <w:szCs w:val="20"/>
              </w:rPr>
              <w:t>.</w:t>
            </w:r>
            <w:r>
              <w:rPr>
                <w:sz w:val="20"/>
                <w:szCs w:val="20"/>
              </w:rPr>
              <w:t>Y</w:t>
            </w:r>
          </w:p>
        </w:tc>
        <w:tc>
          <w:tcPr>
            <w:tcW w:w="1756" w:type="dxa"/>
            <w:vAlign w:val="top"/>
          </w:tcPr>
          <w:p w14:paraId="6BEC2E7A" w14:textId="77777777" w:rsidR="007242E1" w:rsidRDefault="007242E1" w:rsidP="007242E1">
            <w:pPr>
              <w:pStyle w:val="NoSpacing"/>
              <w:spacing w:before="0"/>
              <w:cnfStyle w:val="000000000000" w:firstRow="0" w:lastRow="0" w:firstColumn="0" w:lastColumn="0" w:oddVBand="0" w:evenVBand="0" w:oddHBand="0" w:evenHBand="0" w:firstRowFirstColumn="0" w:firstRowLastColumn="0" w:lastRowFirstColumn="0" w:lastRowLastColumn="0"/>
              <w:rPr>
                <w:sz w:val="20"/>
                <w:szCs w:val="20"/>
              </w:rPr>
            </w:pPr>
          </w:p>
        </w:tc>
        <w:tc>
          <w:tcPr>
            <w:tcW w:w="4200" w:type="dxa"/>
          </w:tcPr>
          <w:p w14:paraId="5EBFE712" w14:textId="77777777" w:rsidR="007242E1" w:rsidRDefault="007242E1" w:rsidP="007242E1">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1548" w:type="dxa"/>
          </w:tcPr>
          <w:p w14:paraId="031074FC" w14:textId="77777777" w:rsidR="007242E1" w:rsidRDefault="007242E1" w:rsidP="007242E1">
            <w:pPr>
              <w:pStyle w:val="NoSpacing"/>
              <w:cnfStyle w:val="000000000000" w:firstRow="0" w:lastRow="0" w:firstColumn="0" w:lastColumn="0" w:oddVBand="0" w:evenVBand="0" w:oddHBand="0" w:evenHBand="0" w:firstRowFirstColumn="0" w:firstRowLastColumn="0" w:lastRowFirstColumn="0" w:lastRowLastColumn="0"/>
              <w:rPr>
                <w:szCs w:val="22"/>
              </w:rPr>
            </w:pPr>
          </w:p>
        </w:tc>
        <w:tc>
          <w:tcPr>
            <w:tcW w:w="1452" w:type="dxa"/>
          </w:tcPr>
          <w:p w14:paraId="29649A0D" w14:textId="77777777" w:rsidR="007242E1" w:rsidRDefault="007242E1" w:rsidP="007242E1">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r>
      <w:tr w:rsidR="007242E1" w14:paraId="46DE332D" w14:textId="77777777" w:rsidTr="007242E1">
        <w:trPr>
          <w:trHeight w:val="233"/>
        </w:trPr>
        <w:tc>
          <w:tcPr>
            <w:cnfStyle w:val="001000000000" w:firstRow="0" w:lastRow="0" w:firstColumn="1" w:lastColumn="0" w:oddVBand="0" w:evenVBand="0" w:oddHBand="0" w:evenHBand="0" w:firstRowFirstColumn="0" w:firstRowLastColumn="0" w:lastRowFirstColumn="0" w:lastRowLastColumn="0"/>
            <w:tcW w:w="675" w:type="dxa"/>
            <w:vAlign w:val="top"/>
          </w:tcPr>
          <w:p w14:paraId="4A2C6902" w14:textId="77777777" w:rsidR="007242E1" w:rsidRDefault="007242E1" w:rsidP="007242E1">
            <w:pPr>
              <w:pStyle w:val="NoSpacing"/>
              <w:spacing w:before="0"/>
              <w:rPr>
                <w:sz w:val="20"/>
                <w:szCs w:val="20"/>
              </w:rPr>
            </w:pPr>
            <w:r w:rsidRPr="06A01379">
              <w:rPr>
                <w:sz w:val="20"/>
                <w:szCs w:val="20"/>
              </w:rPr>
              <w:t>T</w:t>
            </w:r>
            <w:r>
              <w:rPr>
                <w:sz w:val="20"/>
                <w:szCs w:val="20"/>
              </w:rPr>
              <w:t xml:space="preserve"> X</w:t>
            </w:r>
            <w:r w:rsidRPr="06A01379">
              <w:rPr>
                <w:sz w:val="20"/>
                <w:szCs w:val="20"/>
              </w:rPr>
              <w:t>.</w:t>
            </w:r>
            <w:r>
              <w:rPr>
                <w:sz w:val="20"/>
                <w:szCs w:val="20"/>
              </w:rPr>
              <w:t>Y</w:t>
            </w:r>
          </w:p>
        </w:tc>
        <w:tc>
          <w:tcPr>
            <w:tcW w:w="1756" w:type="dxa"/>
            <w:vAlign w:val="top"/>
          </w:tcPr>
          <w:p w14:paraId="24C55861" w14:textId="77777777" w:rsidR="007242E1" w:rsidRDefault="007242E1" w:rsidP="007242E1">
            <w:pPr>
              <w:pStyle w:val="NoSpacing"/>
              <w:spacing w:before="0"/>
              <w:cnfStyle w:val="000000000000" w:firstRow="0" w:lastRow="0" w:firstColumn="0" w:lastColumn="0" w:oddVBand="0" w:evenVBand="0" w:oddHBand="0" w:evenHBand="0" w:firstRowFirstColumn="0" w:firstRowLastColumn="0" w:lastRowFirstColumn="0" w:lastRowLastColumn="0"/>
              <w:rPr>
                <w:sz w:val="20"/>
                <w:szCs w:val="20"/>
              </w:rPr>
            </w:pPr>
          </w:p>
        </w:tc>
        <w:tc>
          <w:tcPr>
            <w:tcW w:w="4200" w:type="dxa"/>
          </w:tcPr>
          <w:p w14:paraId="41DC553C" w14:textId="77777777" w:rsidR="007242E1" w:rsidRDefault="007242E1" w:rsidP="007242E1">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1548" w:type="dxa"/>
          </w:tcPr>
          <w:p w14:paraId="3CBEAA07" w14:textId="77777777" w:rsidR="007242E1" w:rsidRDefault="007242E1" w:rsidP="007242E1">
            <w:pPr>
              <w:pStyle w:val="NoSpacing"/>
              <w:cnfStyle w:val="000000000000" w:firstRow="0" w:lastRow="0" w:firstColumn="0" w:lastColumn="0" w:oddVBand="0" w:evenVBand="0" w:oddHBand="0" w:evenHBand="0" w:firstRowFirstColumn="0" w:firstRowLastColumn="0" w:lastRowFirstColumn="0" w:lastRowLastColumn="0"/>
              <w:rPr>
                <w:szCs w:val="22"/>
              </w:rPr>
            </w:pPr>
          </w:p>
        </w:tc>
        <w:tc>
          <w:tcPr>
            <w:tcW w:w="1452" w:type="dxa"/>
          </w:tcPr>
          <w:p w14:paraId="798D901A" w14:textId="77777777" w:rsidR="007242E1" w:rsidRDefault="007242E1" w:rsidP="007242E1">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r>
    </w:tbl>
    <w:p w14:paraId="555E1765" w14:textId="77777777" w:rsidR="007242E1" w:rsidRPr="006064A8" w:rsidRDefault="007242E1" w:rsidP="007242E1">
      <w:pPr>
        <w:pStyle w:val="Heading3"/>
        <w:numPr>
          <w:ilvl w:val="0"/>
          <w:numId w:val="0"/>
        </w:numPr>
        <w:ind w:left="567" w:hanging="567"/>
        <w:rPr>
          <w:lang w:val="en-US"/>
        </w:rPr>
      </w:pPr>
    </w:p>
    <w:tbl>
      <w:tblPr>
        <w:tblStyle w:val="KITT4SMETable"/>
        <w:tblW w:w="5000" w:type="pct"/>
        <w:tblLayout w:type="fixed"/>
        <w:tblLook w:val="04A0" w:firstRow="1" w:lastRow="0" w:firstColumn="1" w:lastColumn="0" w:noHBand="0" w:noVBand="1"/>
      </w:tblPr>
      <w:tblGrid>
        <w:gridCol w:w="630"/>
        <w:gridCol w:w="4048"/>
        <w:gridCol w:w="3969"/>
        <w:gridCol w:w="991"/>
      </w:tblGrid>
      <w:tr w:rsidR="007242E1" w14:paraId="7D7AE62B" w14:textId="77777777" w:rsidTr="007242E1">
        <w:trPr>
          <w:cnfStyle w:val="100000000000" w:firstRow="1" w:lastRow="0" w:firstColumn="0" w:lastColumn="0" w:oddVBand="0" w:evenVBand="0" w:oddHBand="0" w:evenHBand="0" w:firstRowFirstColumn="0" w:firstRowLastColumn="0" w:lastRowFirstColumn="0" w:lastRowLastColumn="0"/>
          <w:trHeight w:val="511"/>
          <w:tblHeader/>
        </w:trPr>
        <w:tc>
          <w:tcPr>
            <w:cnfStyle w:val="001000000100" w:firstRow="0" w:lastRow="0" w:firstColumn="1" w:lastColumn="0" w:oddVBand="0" w:evenVBand="0" w:oddHBand="0" w:evenHBand="0" w:firstRowFirstColumn="1" w:firstRowLastColumn="0" w:lastRowFirstColumn="0" w:lastRowLastColumn="0"/>
            <w:tcW w:w="327" w:type="pct"/>
          </w:tcPr>
          <w:p w14:paraId="15B45390" w14:textId="77777777" w:rsidR="007242E1" w:rsidRDefault="007242E1" w:rsidP="007242E1">
            <w:pPr>
              <w:pStyle w:val="NoSpacing"/>
              <w:spacing w:before="0"/>
            </w:pPr>
            <w:r w:rsidRPr="00C0689D">
              <w:rPr>
                <w:bCs/>
              </w:rPr>
              <w:t>Nº</w:t>
            </w:r>
          </w:p>
        </w:tc>
        <w:tc>
          <w:tcPr>
            <w:tcW w:w="2100" w:type="pct"/>
          </w:tcPr>
          <w:p w14:paraId="41F674EF" w14:textId="77777777" w:rsidR="007242E1" w:rsidRDefault="007242E1" w:rsidP="007242E1">
            <w:pPr>
              <w:pStyle w:val="NoSpacing"/>
              <w:spacing w:before="0"/>
              <w:cnfStyle w:val="100000000000" w:firstRow="1" w:lastRow="0" w:firstColumn="0" w:lastColumn="0" w:oddVBand="0" w:evenVBand="0" w:oddHBand="0" w:evenHBand="0" w:firstRowFirstColumn="0" w:firstRowLastColumn="0" w:lastRowFirstColumn="0" w:lastRowLastColumn="0"/>
            </w:pPr>
            <w:r>
              <w:t>End result</w:t>
            </w:r>
          </w:p>
        </w:tc>
        <w:tc>
          <w:tcPr>
            <w:tcW w:w="2059" w:type="pct"/>
          </w:tcPr>
          <w:p w14:paraId="26F0C274" w14:textId="77777777" w:rsidR="007242E1" w:rsidRDefault="007242E1" w:rsidP="007242E1">
            <w:pPr>
              <w:pStyle w:val="NoSpacing"/>
              <w:cnfStyle w:val="100000000000" w:firstRow="1" w:lastRow="0" w:firstColumn="0" w:lastColumn="0" w:oddVBand="0" w:evenVBand="0" w:oddHBand="0" w:evenHBand="0" w:firstRowFirstColumn="0" w:firstRowLastColumn="0" w:lastRowFirstColumn="0" w:lastRowLastColumn="0"/>
            </w:pPr>
            <w:r>
              <w:t>Definition of Success</w:t>
            </w:r>
          </w:p>
        </w:tc>
        <w:tc>
          <w:tcPr>
            <w:tcW w:w="514" w:type="pct"/>
          </w:tcPr>
          <w:p w14:paraId="7D609682" w14:textId="77777777" w:rsidR="007242E1" w:rsidRDefault="007242E1" w:rsidP="007242E1">
            <w:pPr>
              <w:pStyle w:val="NoSpacing"/>
              <w:cnfStyle w:val="100000000000" w:firstRow="1" w:lastRow="0" w:firstColumn="0" w:lastColumn="0" w:oddVBand="0" w:evenVBand="0" w:oddHBand="0" w:evenHBand="0" w:firstRowFirstColumn="0" w:firstRowLastColumn="0" w:lastRowFirstColumn="0" w:lastRowLastColumn="0"/>
            </w:pPr>
            <w:r>
              <w:t>Delivery Month</w:t>
            </w:r>
          </w:p>
        </w:tc>
      </w:tr>
      <w:tr w:rsidR="007242E1" w:rsidRPr="0034375A" w14:paraId="1E50E5B8" w14:textId="77777777" w:rsidTr="007242E1">
        <w:trPr>
          <w:trHeight w:val="132"/>
        </w:trPr>
        <w:tc>
          <w:tcPr>
            <w:cnfStyle w:val="001000000000" w:firstRow="0" w:lastRow="0" w:firstColumn="1" w:lastColumn="0" w:oddVBand="0" w:evenVBand="0" w:oddHBand="0" w:evenHBand="0" w:firstRowFirstColumn="0" w:firstRowLastColumn="0" w:lastRowFirstColumn="0" w:lastRowLastColumn="0"/>
            <w:tcW w:w="327" w:type="pct"/>
            <w:vAlign w:val="top"/>
          </w:tcPr>
          <w:p w14:paraId="6EDD0404" w14:textId="77777777" w:rsidR="007242E1" w:rsidRPr="0034375A" w:rsidRDefault="007242E1" w:rsidP="007242E1">
            <w:pPr>
              <w:pStyle w:val="NoSpacing"/>
              <w:spacing w:before="0"/>
              <w:rPr>
                <w:sz w:val="20"/>
              </w:rPr>
            </w:pPr>
            <w:r>
              <w:rPr>
                <w:sz w:val="20"/>
              </w:rPr>
              <w:t>R X.Y</w:t>
            </w:r>
          </w:p>
        </w:tc>
        <w:tc>
          <w:tcPr>
            <w:tcW w:w="2100" w:type="pct"/>
            <w:vAlign w:val="top"/>
          </w:tcPr>
          <w:p w14:paraId="2FF00C28" w14:textId="77777777" w:rsidR="007242E1" w:rsidRPr="00FE2AD2" w:rsidRDefault="007242E1" w:rsidP="007242E1">
            <w:pPr>
              <w:cnfStyle w:val="000000000000" w:firstRow="0" w:lastRow="0" w:firstColumn="0" w:lastColumn="0" w:oddVBand="0" w:evenVBand="0" w:oddHBand="0" w:evenHBand="0" w:firstRowFirstColumn="0" w:firstRowLastColumn="0" w:lastRowFirstColumn="0" w:lastRowLastColumn="0"/>
              <w:rPr>
                <w:lang w:val="en-US"/>
              </w:rPr>
            </w:pPr>
          </w:p>
        </w:tc>
        <w:tc>
          <w:tcPr>
            <w:tcW w:w="2059" w:type="pct"/>
          </w:tcPr>
          <w:p w14:paraId="270F3A5E" w14:textId="77777777" w:rsidR="007242E1" w:rsidRPr="001A1F85" w:rsidRDefault="007242E1" w:rsidP="007242E1">
            <w:pPr>
              <w:cnfStyle w:val="000000000000" w:firstRow="0" w:lastRow="0" w:firstColumn="0" w:lastColumn="0" w:oddVBand="0" w:evenVBand="0" w:oddHBand="0" w:evenHBand="0" w:firstRowFirstColumn="0" w:firstRowLastColumn="0" w:lastRowFirstColumn="0" w:lastRowLastColumn="0"/>
            </w:pPr>
          </w:p>
        </w:tc>
        <w:tc>
          <w:tcPr>
            <w:tcW w:w="514" w:type="pct"/>
          </w:tcPr>
          <w:p w14:paraId="0E3EE7D7" w14:textId="77777777" w:rsidR="007242E1" w:rsidRPr="001A1F85" w:rsidRDefault="007242E1" w:rsidP="007242E1">
            <w:pPr>
              <w:cnfStyle w:val="000000000000" w:firstRow="0" w:lastRow="0" w:firstColumn="0" w:lastColumn="0" w:oddVBand="0" w:evenVBand="0" w:oddHBand="0" w:evenHBand="0" w:firstRowFirstColumn="0" w:firstRowLastColumn="0" w:lastRowFirstColumn="0" w:lastRowLastColumn="0"/>
            </w:pPr>
          </w:p>
        </w:tc>
      </w:tr>
      <w:tr w:rsidR="007242E1" w:rsidRPr="0034375A" w14:paraId="1ABED40D" w14:textId="77777777" w:rsidTr="007242E1">
        <w:trPr>
          <w:trHeight w:val="222"/>
        </w:trPr>
        <w:tc>
          <w:tcPr>
            <w:cnfStyle w:val="001000000000" w:firstRow="0" w:lastRow="0" w:firstColumn="1" w:lastColumn="0" w:oddVBand="0" w:evenVBand="0" w:oddHBand="0" w:evenHBand="0" w:firstRowFirstColumn="0" w:firstRowLastColumn="0" w:lastRowFirstColumn="0" w:lastRowLastColumn="0"/>
            <w:tcW w:w="327" w:type="pct"/>
            <w:vAlign w:val="top"/>
          </w:tcPr>
          <w:p w14:paraId="208989AE" w14:textId="77777777" w:rsidR="007242E1" w:rsidRPr="0034375A" w:rsidRDefault="007242E1" w:rsidP="007242E1">
            <w:pPr>
              <w:pStyle w:val="NoSpacing"/>
              <w:spacing w:before="0"/>
              <w:rPr>
                <w:sz w:val="20"/>
              </w:rPr>
            </w:pPr>
            <w:r>
              <w:rPr>
                <w:sz w:val="20"/>
              </w:rPr>
              <w:t xml:space="preserve">R </w:t>
            </w:r>
            <w:r w:rsidRPr="005027D3">
              <w:rPr>
                <w:sz w:val="20"/>
              </w:rPr>
              <w:t>X.Y</w:t>
            </w:r>
          </w:p>
        </w:tc>
        <w:tc>
          <w:tcPr>
            <w:tcW w:w="2100" w:type="pct"/>
            <w:vAlign w:val="top"/>
          </w:tcPr>
          <w:p w14:paraId="577396C6" w14:textId="77777777" w:rsidR="007242E1" w:rsidRPr="0034375A" w:rsidRDefault="007242E1" w:rsidP="007242E1">
            <w:pPr>
              <w:pStyle w:val="NoSpacing"/>
              <w:spacing w:before="0"/>
              <w:cnfStyle w:val="000000000000" w:firstRow="0" w:lastRow="0" w:firstColumn="0" w:lastColumn="0" w:oddVBand="0" w:evenVBand="0" w:oddHBand="0" w:evenHBand="0" w:firstRowFirstColumn="0" w:firstRowLastColumn="0" w:lastRowFirstColumn="0" w:lastRowLastColumn="0"/>
              <w:rPr>
                <w:sz w:val="20"/>
              </w:rPr>
            </w:pPr>
          </w:p>
        </w:tc>
        <w:tc>
          <w:tcPr>
            <w:tcW w:w="2059" w:type="pct"/>
          </w:tcPr>
          <w:p w14:paraId="086C1D79" w14:textId="77777777" w:rsidR="007242E1" w:rsidRPr="0034375A" w:rsidRDefault="007242E1" w:rsidP="007242E1">
            <w:pPr>
              <w:pStyle w:val="NoSpacing"/>
              <w:cnfStyle w:val="000000000000" w:firstRow="0" w:lastRow="0" w:firstColumn="0" w:lastColumn="0" w:oddVBand="0" w:evenVBand="0" w:oddHBand="0" w:evenHBand="0" w:firstRowFirstColumn="0" w:firstRowLastColumn="0" w:lastRowFirstColumn="0" w:lastRowLastColumn="0"/>
              <w:rPr>
                <w:sz w:val="20"/>
              </w:rPr>
            </w:pPr>
          </w:p>
        </w:tc>
        <w:tc>
          <w:tcPr>
            <w:tcW w:w="514" w:type="pct"/>
          </w:tcPr>
          <w:p w14:paraId="36B361E1" w14:textId="77777777" w:rsidR="007242E1" w:rsidRPr="0034375A" w:rsidRDefault="007242E1" w:rsidP="007242E1">
            <w:pPr>
              <w:pStyle w:val="NoSpacing"/>
              <w:cnfStyle w:val="000000000000" w:firstRow="0" w:lastRow="0" w:firstColumn="0" w:lastColumn="0" w:oddVBand="0" w:evenVBand="0" w:oddHBand="0" w:evenHBand="0" w:firstRowFirstColumn="0" w:firstRowLastColumn="0" w:lastRowFirstColumn="0" w:lastRowLastColumn="0"/>
              <w:rPr>
                <w:sz w:val="20"/>
              </w:rPr>
            </w:pPr>
          </w:p>
        </w:tc>
      </w:tr>
      <w:tr w:rsidR="007242E1" w:rsidRPr="0034375A" w14:paraId="6176F830" w14:textId="77777777" w:rsidTr="007242E1">
        <w:trPr>
          <w:trHeight w:val="233"/>
        </w:trPr>
        <w:tc>
          <w:tcPr>
            <w:cnfStyle w:val="001000000000" w:firstRow="0" w:lastRow="0" w:firstColumn="1" w:lastColumn="0" w:oddVBand="0" w:evenVBand="0" w:oddHBand="0" w:evenHBand="0" w:firstRowFirstColumn="0" w:firstRowLastColumn="0" w:lastRowFirstColumn="0" w:lastRowLastColumn="0"/>
            <w:tcW w:w="327" w:type="pct"/>
            <w:vAlign w:val="top"/>
          </w:tcPr>
          <w:p w14:paraId="25D9AC00" w14:textId="77777777" w:rsidR="007242E1" w:rsidRPr="0034375A" w:rsidRDefault="007242E1" w:rsidP="007242E1">
            <w:pPr>
              <w:pStyle w:val="NoSpacing"/>
              <w:spacing w:before="0"/>
              <w:rPr>
                <w:sz w:val="20"/>
              </w:rPr>
            </w:pPr>
            <w:r>
              <w:rPr>
                <w:sz w:val="20"/>
              </w:rPr>
              <w:t xml:space="preserve">R </w:t>
            </w:r>
            <w:r w:rsidRPr="005027D3">
              <w:rPr>
                <w:sz w:val="20"/>
              </w:rPr>
              <w:t>X.Y</w:t>
            </w:r>
          </w:p>
        </w:tc>
        <w:tc>
          <w:tcPr>
            <w:tcW w:w="2100" w:type="pct"/>
            <w:vAlign w:val="top"/>
          </w:tcPr>
          <w:p w14:paraId="2AA83519" w14:textId="77777777" w:rsidR="007242E1" w:rsidRPr="0034375A" w:rsidRDefault="007242E1" w:rsidP="007242E1">
            <w:pPr>
              <w:pStyle w:val="NoSpacing"/>
              <w:spacing w:before="0"/>
              <w:cnfStyle w:val="000000000000" w:firstRow="0" w:lastRow="0" w:firstColumn="0" w:lastColumn="0" w:oddVBand="0" w:evenVBand="0" w:oddHBand="0" w:evenHBand="0" w:firstRowFirstColumn="0" w:firstRowLastColumn="0" w:lastRowFirstColumn="0" w:lastRowLastColumn="0"/>
              <w:rPr>
                <w:sz w:val="20"/>
              </w:rPr>
            </w:pPr>
          </w:p>
        </w:tc>
        <w:tc>
          <w:tcPr>
            <w:tcW w:w="2059" w:type="pct"/>
          </w:tcPr>
          <w:p w14:paraId="1209C34C" w14:textId="77777777" w:rsidR="007242E1" w:rsidRPr="0034375A" w:rsidRDefault="007242E1" w:rsidP="007242E1">
            <w:pPr>
              <w:pStyle w:val="NoSpacing"/>
              <w:cnfStyle w:val="000000000000" w:firstRow="0" w:lastRow="0" w:firstColumn="0" w:lastColumn="0" w:oddVBand="0" w:evenVBand="0" w:oddHBand="0" w:evenHBand="0" w:firstRowFirstColumn="0" w:firstRowLastColumn="0" w:lastRowFirstColumn="0" w:lastRowLastColumn="0"/>
              <w:rPr>
                <w:sz w:val="20"/>
              </w:rPr>
            </w:pPr>
          </w:p>
        </w:tc>
        <w:tc>
          <w:tcPr>
            <w:tcW w:w="514" w:type="pct"/>
          </w:tcPr>
          <w:p w14:paraId="1B95EB77" w14:textId="77777777" w:rsidR="007242E1" w:rsidRPr="0034375A" w:rsidRDefault="007242E1" w:rsidP="007242E1">
            <w:pPr>
              <w:pStyle w:val="NoSpacing"/>
              <w:cnfStyle w:val="000000000000" w:firstRow="0" w:lastRow="0" w:firstColumn="0" w:lastColumn="0" w:oddVBand="0" w:evenVBand="0" w:oddHBand="0" w:evenHBand="0" w:firstRowFirstColumn="0" w:firstRowLastColumn="0" w:lastRowFirstColumn="0" w:lastRowLastColumn="0"/>
              <w:rPr>
                <w:sz w:val="20"/>
              </w:rPr>
            </w:pPr>
          </w:p>
        </w:tc>
      </w:tr>
    </w:tbl>
    <w:p w14:paraId="2C1C3FFA" w14:textId="77777777" w:rsidR="007242E1" w:rsidRPr="008624FE" w:rsidRDefault="007242E1" w:rsidP="007242E1">
      <w:pPr>
        <w:spacing w:before="0" w:after="160" w:line="259" w:lineRule="auto"/>
        <w:jc w:val="left"/>
        <w:rPr>
          <w:szCs w:val="22"/>
        </w:rPr>
      </w:pPr>
      <w:r w:rsidRPr="008624FE">
        <w:rPr>
          <w:b/>
          <w:color w:val="BFBFBF" w:themeColor="background1" w:themeShade="BF"/>
        </w:rPr>
        <w:t>Instruction</w:t>
      </w:r>
      <w:r>
        <w:rPr>
          <w:color w:val="BFBFBF" w:themeColor="background1" w:themeShade="BF"/>
        </w:rPr>
        <w:t xml:space="preserve">: </w:t>
      </w:r>
      <w:r>
        <w:rPr>
          <w:b/>
          <w:i/>
          <w:color w:val="BFBFBF" w:themeColor="background1" w:themeShade="BF"/>
        </w:rPr>
        <w:t xml:space="preserve">End </w:t>
      </w:r>
      <w:proofErr w:type="gramStart"/>
      <w:r>
        <w:rPr>
          <w:b/>
          <w:i/>
          <w:color w:val="BFBFBF" w:themeColor="background1" w:themeShade="BF"/>
        </w:rPr>
        <w:t xml:space="preserve">result </w:t>
      </w:r>
      <w:r>
        <w:rPr>
          <w:color w:val="BFBFBF" w:themeColor="background1" w:themeShade="BF"/>
        </w:rPr>
        <w:t xml:space="preserve"> describes</w:t>
      </w:r>
      <w:proofErr w:type="gramEnd"/>
      <w:r>
        <w:rPr>
          <w:color w:val="BFBFBF" w:themeColor="background1" w:themeShade="BF"/>
        </w:rPr>
        <w:t xml:space="preserve"> the state of your system (‘is able to deliver ..’), </w:t>
      </w:r>
      <w:r w:rsidRPr="008624FE">
        <w:rPr>
          <w:b/>
          <w:color w:val="BFBFBF" w:themeColor="background1" w:themeShade="BF"/>
        </w:rPr>
        <w:t>Definition of Success</w:t>
      </w:r>
      <w:r>
        <w:rPr>
          <w:color w:val="BFBFBF" w:themeColor="background1" w:themeShade="BF"/>
        </w:rPr>
        <w:t xml:space="preserve"> describes the test (response to external stimulus/ user action)</w:t>
      </w:r>
    </w:p>
    <w:p w14:paraId="11D2A9ED" w14:textId="52E9A2B7" w:rsidR="007242E1" w:rsidRDefault="007242E1" w:rsidP="008416CB"/>
    <w:p w14:paraId="681432D3" w14:textId="0D4F7B3B" w:rsidR="004322E8" w:rsidRDefault="004322E8" w:rsidP="008416CB">
      <w:r>
        <w:t xml:space="preserve">You may consider including these as tasks of </w:t>
      </w:r>
      <w:proofErr w:type="gramStart"/>
      <w:r>
        <w:t>you</w:t>
      </w:r>
      <w:proofErr w:type="gramEnd"/>
      <w:r>
        <w:t xml:space="preserve"> integration action: </w:t>
      </w:r>
    </w:p>
    <w:p w14:paraId="0428E5E9" w14:textId="17C6345C" w:rsidR="004322E8" w:rsidRPr="004322E8" w:rsidRDefault="004322E8" w:rsidP="004322E8">
      <w:pPr>
        <w:pStyle w:val="ListParagraph"/>
        <w:numPr>
          <w:ilvl w:val="0"/>
          <w:numId w:val="34"/>
        </w:numPr>
        <w:rPr>
          <w:lang w:val="en-US"/>
        </w:rPr>
      </w:pPr>
      <w:r>
        <w:rPr>
          <w:lang w:val="en-US"/>
        </w:rPr>
        <w:t xml:space="preserve">Local </w:t>
      </w:r>
      <w:r w:rsidRPr="004322E8">
        <w:rPr>
          <w:lang w:val="en-US"/>
        </w:rPr>
        <w:t>deploy</w:t>
      </w:r>
      <w:r>
        <w:rPr>
          <w:lang w:val="en-US"/>
        </w:rPr>
        <w:t>ment of</w:t>
      </w:r>
      <w:r w:rsidRPr="004322E8">
        <w:rPr>
          <w:lang w:val="en-US"/>
        </w:rPr>
        <w:t xml:space="preserve"> the kitt4sme platform </w:t>
      </w:r>
    </w:p>
    <w:p w14:paraId="3008BF63" w14:textId="661B3AA7" w:rsidR="004322E8" w:rsidRPr="004322E8" w:rsidRDefault="004322E8" w:rsidP="004322E8">
      <w:pPr>
        <w:pStyle w:val="ListParagraph"/>
        <w:numPr>
          <w:ilvl w:val="0"/>
          <w:numId w:val="34"/>
        </w:numPr>
        <w:rPr>
          <w:lang w:val="en-US"/>
        </w:rPr>
      </w:pPr>
      <w:r>
        <w:rPr>
          <w:lang w:val="en-US"/>
        </w:rPr>
        <w:t>I</w:t>
      </w:r>
      <w:r w:rsidRPr="004322E8">
        <w:rPr>
          <w:lang w:val="en-US"/>
        </w:rPr>
        <w:t>ntegrat</w:t>
      </w:r>
      <w:r>
        <w:rPr>
          <w:lang w:val="en-US"/>
        </w:rPr>
        <w:t>ion of</w:t>
      </w:r>
      <w:r w:rsidRPr="004322E8">
        <w:rPr>
          <w:lang w:val="en-US"/>
        </w:rPr>
        <w:t xml:space="preserve"> the </w:t>
      </w:r>
      <w:proofErr w:type="spellStart"/>
      <w:r w:rsidRPr="004322E8">
        <w:rPr>
          <w:lang w:val="en-US"/>
        </w:rPr>
        <w:t>roughnator</w:t>
      </w:r>
      <w:proofErr w:type="spellEnd"/>
      <w:r w:rsidRPr="004322E8">
        <w:rPr>
          <w:lang w:val="en-US"/>
        </w:rPr>
        <w:t xml:space="preserve"> service </w:t>
      </w:r>
    </w:p>
    <w:p w14:paraId="5587E0E9" w14:textId="2CA9E8AA" w:rsidR="004322E8" w:rsidRPr="004322E8" w:rsidRDefault="004322E8" w:rsidP="004322E8">
      <w:pPr>
        <w:pStyle w:val="ListParagraph"/>
        <w:numPr>
          <w:ilvl w:val="0"/>
          <w:numId w:val="34"/>
        </w:numPr>
        <w:rPr>
          <w:lang w:val="en-US"/>
        </w:rPr>
      </w:pPr>
      <w:r>
        <w:rPr>
          <w:lang w:val="en-US"/>
        </w:rPr>
        <w:t>S</w:t>
      </w:r>
      <w:r w:rsidRPr="004322E8">
        <w:rPr>
          <w:lang w:val="en-US"/>
        </w:rPr>
        <w:t xml:space="preserve">olution </w:t>
      </w:r>
      <w:r>
        <w:rPr>
          <w:lang w:val="en-US"/>
        </w:rPr>
        <w:t>packaging</w:t>
      </w:r>
    </w:p>
    <w:p w14:paraId="3A97B44A" w14:textId="77777777" w:rsidR="007242E1" w:rsidRDefault="007242E1" w:rsidP="008416CB"/>
    <w:p w14:paraId="7A9A1B4B" w14:textId="68EC473C" w:rsidR="007242E1" w:rsidRDefault="007242E1">
      <w:pPr>
        <w:spacing w:before="0" w:after="160" w:line="259" w:lineRule="auto"/>
        <w:jc w:val="left"/>
      </w:pPr>
      <w:r>
        <w:br w:type="page"/>
      </w:r>
    </w:p>
    <w:p w14:paraId="651867A6" w14:textId="00E0F177" w:rsidR="008610D1" w:rsidRDefault="001539C0" w:rsidP="007660A0">
      <w:pPr>
        <w:pStyle w:val="Heading1"/>
      </w:pPr>
      <w:r>
        <w:lastRenderedPageBreak/>
        <w:t>Validation (o</w:t>
      </w:r>
      <w:r w:rsidR="00727A8E" w:rsidRPr="06A01379">
        <w:t>nly for op</w:t>
      </w:r>
      <w:r w:rsidR="007660A0">
        <w:t>t</w:t>
      </w:r>
      <w:r w:rsidR="00727A8E" w:rsidRPr="06A01379">
        <w:t>-in projects</w:t>
      </w:r>
      <w:r>
        <w:t>)</w:t>
      </w:r>
      <w:r w:rsidR="00727A8E">
        <w:t xml:space="preserve"> </w:t>
      </w:r>
    </w:p>
    <w:p w14:paraId="4035D7DF" w14:textId="2781DDC2" w:rsidR="009E766D" w:rsidRDefault="003B7E98" w:rsidP="003B7E98">
      <w:pPr>
        <w:pStyle w:val="Heading2"/>
        <w:rPr>
          <w:lang w:val="en-US"/>
        </w:rPr>
      </w:pPr>
      <w:r>
        <w:t>Overview of the activity</w:t>
      </w:r>
    </w:p>
    <w:p w14:paraId="56F0B207" w14:textId="1EDD7A8C" w:rsidR="00975BB6" w:rsidRDefault="00975BB6" w:rsidP="00DC0C18">
      <w:pPr>
        <w:pStyle w:val="ListParagraph"/>
        <w:numPr>
          <w:ilvl w:val="0"/>
          <w:numId w:val="36"/>
        </w:numPr>
        <w:rPr>
          <w:lang w:val="en-US"/>
        </w:rPr>
      </w:pPr>
      <w:r>
        <w:rPr>
          <w:lang w:val="en-US"/>
        </w:rPr>
        <w:t xml:space="preserve">Describe the Use Case </w:t>
      </w:r>
    </w:p>
    <w:p w14:paraId="638F5B20" w14:textId="7CD37306" w:rsidR="003B7E98" w:rsidRDefault="003B7E98" w:rsidP="00DC0C18">
      <w:pPr>
        <w:pStyle w:val="ListParagraph"/>
        <w:numPr>
          <w:ilvl w:val="0"/>
          <w:numId w:val="36"/>
        </w:numPr>
        <w:rPr>
          <w:lang w:val="en-US"/>
        </w:rPr>
      </w:pPr>
      <w:r w:rsidRPr="00DC0C18">
        <w:rPr>
          <w:lang w:val="en-US"/>
        </w:rPr>
        <w:t xml:space="preserve">How do you plan to do the validation? Go to the site of the end-user, </w:t>
      </w:r>
      <w:r w:rsidR="00282CDB" w:rsidRPr="00DC0C18">
        <w:rPr>
          <w:lang w:val="en-US"/>
        </w:rPr>
        <w:t>get</w:t>
      </w:r>
      <w:r w:rsidRPr="00DC0C18">
        <w:rPr>
          <w:lang w:val="en-US"/>
        </w:rPr>
        <w:t xml:space="preserve"> </w:t>
      </w:r>
      <w:r w:rsidR="00282CDB" w:rsidRPr="00DC0C18">
        <w:rPr>
          <w:lang w:val="en-US"/>
        </w:rPr>
        <w:t xml:space="preserve">the </w:t>
      </w:r>
      <w:r w:rsidRPr="00DC0C18">
        <w:rPr>
          <w:lang w:val="en-US"/>
        </w:rPr>
        <w:t>data remotely and use it offline, …</w:t>
      </w:r>
    </w:p>
    <w:p w14:paraId="35847918" w14:textId="220E0BF8" w:rsidR="00DC0C18" w:rsidRDefault="00DC0C18" w:rsidP="00DC0C18">
      <w:pPr>
        <w:pStyle w:val="ListParagraph"/>
        <w:numPr>
          <w:ilvl w:val="0"/>
          <w:numId w:val="36"/>
        </w:numPr>
        <w:rPr>
          <w:lang w:val="en-US"/>
        </w:rPr>
      </w:pPr>
      <w:r>
        <w:rPr>
          <w:lang w:val="en-US"/>
        </w:rPr>
        <w:t xml:space="preserve">How do you plan to use the data? (retrain </w:t>
      </w:r>
      <w:r w:rsidR="00975BB6">
        <w:rPr>
          <w:lang w:val="en-US"/>
        </w:rPr>
        <w:t>your</w:t>
      </w:r>
      <w:r>
        <w:rPr>
          <w:lang w:val="en-US"/>
        </w:rPr>
        <w:t xml:space="preserve"> model, use it only for testing, are you going to process the data outside of your solution, perhaps for cleaning?)</w:t>
      </w:r>
    </w:p>
    <w:p w14:paraId="26B9C1B2" w14:textId="3EE0D2EC" w:rsidR="00681DE4" w:rsidRDefault="00681DE4" w:rsidP="00681DE4">
      <w:pPr>
        <w:rPr>
          <w:lang w:val="en-US"/>
        </w:rPr>
      </w:pPr>
    </w:p>
    <w:p w14:paraId="0223DE8A" w14:textId="059118B2" w:rsidR="00681DE4" w:rsidRDefault="00681DE4" w:rsidP="00681DE4">
      <w:pPr>
        <w:pStyle w:val="Heading2"/>
        <w:rPr>
          <w:lang w:val="en-US"/>
        </w:rPr>
      </w:pPr>
      <w:r>
        <w:rPr>
          <w:bCs/>
        </w:rPr>
        <w:t>D</w:t>
      </w:r>
      <w:proofErr w:type="spellStart"/>
      <w:r w:rsidRPr="00370D11">
        <w:rPr>
          <w:lang w:val="en-US"/>
        </w:rPr>
        <w:t>e</w:t>
      </w:r>
      <w:r>
        <w:rPr>
          <w:lang w:val="en-US"/>
        </w:rPr>
        <w:t>finition</w:t>
      </w:r>
      <w:proofErr w:type="spellEnd"/>
      <w:r>
        <w:rPr>
          <w:lang w:val="en-US"/>
        </w:rPr>
        <w:t xml:space="preserve"> of </w:t>
      </w:r>
      <w:r w:rsidR="00975BB6">
        <w:rPr>
          <w:lang w:val="en-US"/>
        </w:rPr>
        <w:t>B</w:t>
      </w:r>
      <w:r w:rsidRPr="00370D11">
        <w:rPr>
          <w:lang w:val="en-US"/>
        </w:rPr>
        <w:t>usiness KPIs</w:t>
      </w:r>
    </w:p>
    <w:p w14:paraId="351D00A4" w14:textId="629A082C" w:rsidR="00681DE4" w:rsidRDefault="00681DE4" w:rsidP="00681DE4">
      <w:pPr>
        <w:pStyle w:val="ListParagraph"/>
        <w:numPr>
          <w:ilvl w:val="0"/>
          <w:numId w:val="37"/>
        </w:numPr>
        <w:jc w:val="left"/>
        <w:rPr>
          <w:lang w:val="en-US"/>
        </w:rPr>
      </w:pPr>
      <w:r w:rsidRPr="00681DE4">
        <w:rPr>
          <w:lang w:val="en-US"/>
        </w:rPr>
        <w:t>Fill out the Value Proposition Canvas (VPC) for your solution</w:t>
      </w:r>
      <w:r>
        <w:rPr>
          <w:rStyle w:val="FootnoteReference"/>
          <w:lang w:val="en-US"/>
        </w:rPr>
        <w:footnoteReference w:id="5"/>
      </w:r>
      <w:r w:rsidRPr="00681DE4">
        <w:rPr>
          <w:lang w:val="en-US"/>
        </w:rPr>
        <w:t xml:space="preserve"> </w:t>
      </w:r>
    </w:p>
    <w:p w14:paraId="34AE6960" w14:textId="3EDD2569" w:rsidR="00681DE4" w:rsidRPr="00681DE4" w:rsidRDefault="00681DE4" w:rsidP="00681DE4">
      <w:pPr>
        <w:pStyle w:val="ListParagraph"/>
        <w:numPr>
          <w:ilvl w:val="0"/>
          <w:numId w:val="37"/>
        </w:numPr>
        <w:jc w:val="left"/>
        <w:rPr>
          <w:lang w:val="en-US"/>
        </w:rPr>
      </w:pPr>
      <w:r>
        <w:rPr>
          <w:lang w:val="en-US"/>
        </w:rPr>
        <w:t>D</w:t>
      </w:r>
      <w:r w:rsidRPr="00681DE4">
        <w:rPr>
          <w:lang w:val="en-US"/>
        </w:rPr>
        <w:t xml:space="preserve">efine </w:t>
      </w:r>
      <w:r>
        <w:rPr>
          <w:lang w:val="en-US"/>
        </w:rPr>
        <w:t xml:space="preserve">some </w:t>
      </w:r>
      <w:r w:rsidRPr="00681DE4">
        <w:rPr>
          <w:lang w:val="en-US"/>
        </w:rPr>
        <w:t>metrics (</w:t>
      </w:r>
      <w:r>
        <w:rPr>
          <w:lang w:val="en-US"/>
        </w:rPr>
        <w:t>quantitative</w:t>
      </w:r>
      <w:r w:rsidRPr="00681DE4">
        <w:rPr>
          <w:lang w:val="en-US"/>
        </w:rPr>
        <w:t xml:space="preserve">) for the propositions you've identified in the VPC </w:t>
      </w:r>
      <w:r>
        <w:rPr>
          <w:lang w:val="en-US"/>
        </w:rPr>
        <w:t>(see also next step – data collection requirements)</w:t>
      </w:r>
    </w:p>
    <w:p w14:paraId="074CA968" w14:textId="587CBB56" w:rsidR="00681DE4" w:rsidRDefault="00681DE4" w:rsidP="00681DE4">
      <w:pPr>
        <w:rPr>
          <w:lang w:val="en-US"/>
        </w:rPr>
      </w:pPr>
      <w:bookmarkStart w:id="1" w:name="_GoBack"/>
      <w:bookmarkEnd w:id="1"/>
    </w:p>
    <w:p w14:paraId="52EBDBA1" w14:textId="0318D7EC" w:rsidR="00DC0C18" w:rsidRPr="00681DE4" w:rsidRDefault="00681DE4" w:rsidP="00681DE4">
      <w:pPr>
        <w:pStyle w:val="Heading2"/>
        <w:rPr>
          <w:lang w:val="en-US"/>
        </w:rPr>
      </w:pPr>
      <w:r>
        <w:rPr>
          <w:lang w:val="en-US"/>
        </w:rPr>
        <w:t>Data collection requirements</w:t>
      </w:r>
    </w:p>
    <w:p w14:paraId="50F3F02F" w14:textId="67E5DF37" w:rsidR="00DC0C18" w:rsidRDefault="00681DE4" w:rsidP="003B7E98">
      <w:pPr>
        <w:rPr>
          <w:lang w:val="en-US"/>
        </w:rPr>
      </w:pPr>
      <w:r>
        <w:rPr>
          <w:lang w:val="en-US"/>
        </w:rPr>
        <w:t xml:space="preserve">Do the mapping between data needed and result given by your </w:t>
      </w:r>
      <w:proofErr w:type="gramStart"/>
      <w:r>
        <w:rPr>
          <w:lang w:val="en-US"/>
        </w:rPr>
        <w:t>solution.</w:t>
      </w:r>
      <w:proofErr w:type="gramEnd"/>
      <w:r>
        <w:rPr>
          <w:lang w:val="en-US"/>
        </w:rPr>
        <w:t xml:space="preserve"> ‘Result’s should ideally be relevant to the Value Propositions identified in the VPC.</w:t>
      </w:r>
    </w:p>
    <w:tbl>
      <w:tblPr>
        <w:tblStyle w:val="KITT4SMETable"/>
        <w:tblpPr w:leftFromText="180" w:rightFromText="180" w:vertAnchor="text" w:horzAnchor="margin" w:tblpY="205"/>
        <w:tblW w:w="5089" w:type="pct"/>
        <w:tblLook w:val="04A0" w:firstRow="1" w:lastRow="0" w:firstColumn="1" w:lastColumn="0" w:noHBand="0" w:noVBand="1"/>
      </w:tblPr>
      <w:tblGrid>
        <w:gridCol w:w="810"/>
        <w:gridCol w:w="4411"/>
        <w:gridCol w:w="110"/>
        <w:gridCol w:w="4479"/>
      </w:tblGrid>
      <w:tr w:rsidR="00DC0C18" w14:paraId="716730AC" w14:textId="77777777" w:rsidTr="00DC0C18">
        <w:trPr>
          <w:cnfStyle w:val="100000000000" w:firstRow="1" w:lastRow="0" w:firstColumn="0" w:lastColumn="0" w:oddVBand="0" w:evenVBand="0" w:oddHBand="0" w:evenHBand="0" w:firstRowFirstColumn="0" w:firstRowLastColumn="0" w:lastRowFirstColumn="0" w:lastRowLastColumn="0"/>
          <w:trHeight w:val="511"/>
          <w:tblHeader/>
        </w:trPr>
        <w:tc>
          <w:tcPr>
            <w:cnfStyle w:val="001000000100" w:firstRow="0" w:lastRow="0" w:firstColumn="1" w:lastColumn="0" w:oddVBand="0" w:evenVBand="0" w:oddHBand="0" w:evenHBand="0" w:firstRowFirstColumn="1" w:firstRowLastColumn="0" w:lastRowFirstColumn="0" w:lastRowLastColumn="0"/>
            <w:tcW w:w="413" w:type="pct"/>
          </w:tcPr>
          <w:p w14:paraId="30D979CE" w14:textId="77777777" w:rsidR="00DC0C18" w:rsidRDefault="00DC0C18" w:rsidP="00DC0C18">
            <w:pPr>
              <w:pStyle w:val="NoSpacing"/>
              <w:spacing w:before="0"/>
            </w:pPr>
            <w:r w:rsidRPr="00C0689D">
              <w:rPr>
                <w:bCs/>
              </w:rPr>
              <w:t>Nº</w:t>
            </w:r>
          </w:p>
        </w:tc>
        <w:tc>
          <w:tcPr>
            <w:tcW w:w="2248" w:type="pct"/>
          </w:tcPr>
          <w:p w14:paraId="2222AC54" w14:textId="77777777" w:rsidR="00DC0C18" w:rsidRDefault="00DC0C18" w:rsidP="00DC0C18">
            <w:pPr>
              <w:pStyle w:val="NoSpacing"/>
              <w:cnfStyle w:val="100000000000" w:firstRow="1" w:lastRow="0" w:firstColumn="0" w:lastColumn="0" w:oddVBand="0" w:evenVBand="0" w:oddHBand="0" w:evenHBand="0" w:firstRowFirstColumn="0" w:firstRowLastColumn="0" w:lastRowFirstColumn="0" w:lastRowLastColumn="0"/>
              <w:rPr>
                <w:lang w:val="en-US"/>
              </w:rPr>
            </w:pPr>
            <w:r>
              <w:rPr>
                <w:lang w:val="en-US"/>
              </w:rPr>
              <w:t>Result</w:t>
            </w:r>
          </w:p>
        </w:tc>
        <w:tc>
          <w:tcPr>
            <w:tcW w:w="2339" w:type="pct"/>
            <w:gridSpan w:val="2"/>
          </w:tcPr>
          <w:p w14:paraId="2739D9D9" w14:textId="77777777" w:rsidR="00DC0C18" w:rsidRDefault="00DC0C18" w:rsidP="00DC0C18">
            <w:pPr>
              <w:pStyle w:val="NoSpacing"/>
              <w:spacing w:before="0"/>
              <w:cnfStyle w:val="100000000000" w:firstRow="1" w:lastRow="0" w:firstColumn="0" w:lastColumn="0" w:oddVBand="0" w:evenVBand="0" w:oddHBand="0" w:evenHBand="0" w:firstRowFirstColumn="0" w:firstRowLastColumn="0" w:lastRowFirstColumn="0" w:lastRowLastColumn="0"/>
            </w:pPr>
            <w:r>
              <w:rPr>
                <w:lang w:val="en-US"/>
              </w:rPr>
              <w:t>Data</w:t>
            </w:r>
          </w:p>
        </w:tc>
      </w:tr>
      <w:tr w:rsidR="00DC0C18" w:rsidRPr="0034375A" w14:paraId="7A4ADF23" w14:textId="77777777" w:rsidTr="00DC0C18">
        <w:trPr>
          <w:trHeight w:val="222"/>
        </w:trPr>
        <w:tc>
          <w:tcPr>
            <w:cnfStyle w:val="001000000000" w:firstRow="0" w:lastRow="0" w:firstColumn="1" w:lastColumn="0" w:oddVBand="0" w:evenVBand="0" w:oddHBand="0" w:evenHBand="0" w:firstRowFirstColumn="0" w:firstRowLastColumn="0" w:lastRowFirstColumn="0" w:lastRowLastColumn="0"/>
            <w:tcW w:w="413" w:type="pct"/>
            <w:vAlign w:val="top"/>
          </w:tcPr>
          <w:p w14:paraId="1EC32455" w14:textId="77777777" w:rsidR="00DC0C18" w:rsidRPr="0034375A" w:rsidRDefault="00DC0C18" w:rsidP="00DC0C18">
            <w:pPr>
              <w:pStyle w:val="NoSpacing"/>
              <w:spacing w:before="0"/>
              <w:rPr>
                <w:sz w:val="20"/>
              </w:rPr>
            </w:pPr>
            <w:r w:rsidRPr="005027D3">
              <w:rPr>
                <w:sz w:val="20"/>
              </w:rPr>
              <w:t>X.Y</w:t>
            </w:r>
          </w:p>
        </w:tc>
        <w:tc>
          <w:tcPr>
            <w:tcW w:w="2304" w:type="pct"/>
            <w:gridSpan w:val="2"/>
          </w:tcPr>
          <w:p w14:paraId="3F558F72" w14:textId="77777777" w:rsidR="00DC0C18" w:rsidRPr="0034375A" w:rsidRDefault="00DC0C18" w:rsidP="00DC0C18">
            <w:pPr>
              <w:pStyle w:val="NoSpacing"/>
              <w:cnfStyle w:val="000000000000" w:firstRow="0" w:lastRow="0" w:firstColumn="0" w:lastColumn="0" w:oddVBand="0" w:evenVBand="0" w:oddHBand="0" w:evenHBand="0" w:firstRowFirstColumn="0" w:firstRowLastColumn="0" w:lastRowFirstColumn="0" w:lastRowLastColumn="0"/>
              <w:rPr>
                <w:sz w:val="20"/>
              </w:rPr>
            </w:pPr>
          </w:p>
        </w:tc>
        <w:tc>
          <w:tcPr>
            <w:tcW w:w="2283" w:type="pct"/>
            <w:vAlign w:val="top"/>
          </w:tcPr>
          <w:p w14:paraId="506CD597" w14:textId="77777777" w:rsidR="00DC0C18" w:rsidRPr="0034375A" w:rsidRDefault="00DC0C18" w:rsidP="00DC0C18">
            <w:pPr>
              <w:pStyle w:val="NoSpacing"/>
              <w:spacing w:before="0"/>
              <w:cnfStyle w:val="000000000000" w:firstRow="0" w:lastRow="0" w:firstColumn="0" w:lastColumn="0" w:oddVBand="0" w:evenVBand="0" w:oddHBand="0" w:evenHBand="0" w:firstRowFirstColumn="0" w:firstRowLastColumn="0" w:lastRowFirstColumn="0" w:lastRowLastColumn="0"/>
              <w:rPr>
                <w:sz w:val="20"/>
              </w:rPr>
            </w:pPr>
          </w:p>
        </w:tc>
      </w:tr>
      <w:tr w:rsidR="00DC0C18" w:rsidRPr="0034375A" w14:paraId="45FCFBFE" w14:textId="77777777" w:rsidTr="00DC0C18">
        <w:trPr>
          <w:trHeight w:val="233"/>
        </w:trPr>
        <w:tc>
          <w:tcPr>
            <w:cnfStyle w:val="001000000000" w:firstRow="0" w:lastRow="0" w:firstColumn="1" w:lastColumn="0" w:oddVBand="0" w:evenVBand="0" w:oddHBand="0" w:evenHBand="0" w:firstRowFirstColumn="0" w:firstRowLastColumn="0" w:lastRowFirstColumn="0" w:lastRowLastColumn="0"/>
            <w:tcW w:w="413" w:type="pct"/>
            <w:vAlign w:val="top"/>
          </w:tcPr>
          <w:p w14:paraId="255F4764" w14:textId="77777777" w:rsidR="00DC0C18" w:rsidRPr="0034375A" w:rsidRDefault="00DC0C18" w:rsidP="00DC0C18">
            <w:pPr>
              <w:pStyle w:val="NoSpacing"/>
              <w:spacing w:before="0"/>
              <w:rPr>
                <w:sz w:val="20"/>
              </w:rPr>
            </w:pPr>
            <w:r w:rsidRPr="005027D3">
              <w:rPr>
                <w:sz w:val="20"/>
              </w:rPr>
              <w:t>X.Y</w:t>
            </w:r>
          </w:p>
        </w:tc>
        <w:tc>
          <w:tcPr>
            <w:tcW w:w="2304" w:type="pct"/>
            <w:gridSpan w:val="2"/>
          </w:tcPr>
          <w:p w14:paraId="53427C9A" w14:textId="77777777" w:rsidR="00DC0C18" w:rsidRPr="0034375A" w:rsidRDefault="00DC0C18" w:rsidP="00DC0C18">
            <w:pPr>
              <w:pStyle w:val="NoSpacing"/>
              <w:cnfStyle w:val="000000000000" w:firstRow="0" w:lastRow="0" w:firstColumn="0" w:lastColumn="0" w:oddVBand="0" w:evenVBand="0" w:oddHBand="0" w:evenHBand="0" w:firstRowFirstColumn="0" w:firstRowLastColumn="0" w:lastRowFirstColumn="0" w:lastRowLastColumn="0"/>
              <w:rPr>
                <w:sz w:val="20"/>
              </w:rPr>
            </w:pPr>
          </w:p>
        </w:tc>
        <w:tc>
          <w:tcPr>
            <w:tcW w:w="2283" w:type="pct"/>
            <w:vAlign w:val="top"/>
          </w:tcPr>
          <w:p w14:paraId="38B2FF68" w14:textId="77777777" w:rsidR="00DC0C18" w:rsidRPr="0034375A" w:rsidRDefault="00DC0C18" w:rsidP="00DC0C18">
            <w:pPr>
              <w:pStyle w:val="NoSpacing"/>
              <w:spacing w:before="0"/>
              <w:cnfStyle w:val="000000000000" w:firstRow="0" w:lastRow="0" w:firstColumn="0" w:lastColumn="0" w:oddVBand="0" w:evenVBand="0" w:oddHBand="0" w:evenHBand="0" w:firstRowFirstColumn="0" w:firstRowLastColumn="0" w:lastRowFirstColumn="0" w:lastRowLastColumn="0"/>
              <w:rPr>
                <w:sz w:val="20"/>
              </w:rPr>
            </w:pPr>
          </w:p>
        </w:tc>
      </w:tr>
    </w:tbl>
    <w:p w14:paraId="16D0A2A5" w14:textId="5CFC61B7" w:rsidR="00DC0C18" w:rsidRDefault="00DC0C18" w:rsidP="003B7E98">
      <w:pPr>
        <w:rPr>
          <w:lang w:val="en-US"/>
        </w:rPr>
      </w:pPr>
    </w:p>
    <w:p w14:paraId="663F9D84" w14:textId="77777777" w:rsidR="00DC0C18" w:rsidRDefault="00DC0C18" w:rsidP="003B7E98">
      <w:pPr>
        <w:rPr>
          <w:lang w:val="en-US"/>
        </w:rPr>
      </w:pPr>
    </w:p>
    <w:p w14:paraId="18207D13" w14:textId="7E72AC3E" w:rsidR="003B7E98" w:rsidRDefault="00282CDB" w:rsidP="00282CDB">
      <w:pPr>
        <w:pStyle w:val="Heading2"/>
        <w:rPr>
          <w:lang w:val="en-US"/>
        </w:rPr>
      </w:pPr>
      <w:r>
        <w:rPr>
          <w:lang w:val="en-US"/>
        </w:rPr>
        <w:t>Scheduling for the provision of data</w:t>
      </w:r>
    </w:p>
    <w:p w14:paraId="6F687B01" w14:textId="5EBCBBAE" w:rsidR="003B7E98" w:rsidRDefault="00DC0C18" w:rsidP="003B7E98">
      <w:pPr>
        <w:rPr>
          <w:lang w:val="en-US"/>
        </w:rPr>
      </w:pPr>
      <w:r>
        <w:rPr>
          <w:lang w:val="en-US"/>
        </w:rPr>
        <w:t>When do you intend to get the data from the provider</w:t>
      </w:r>
      <w:r w:rsidR="00681DE4">
        <w:rPr>
          <w:lang w:val="en-US"/>
        </w:rPr>
        <w:t>?</w:t>
      </w:r>
    </w:p>
    <w:p w14:paraId="5CC6C0A9" w14:textId="11B090CC" w:rsidR="009E766D" w:rsidRPr="009E766D" w:rsidRDefault="00DC0C18" w:rsidP="009E766D">
      <w:pPr>
        <w:rPr>
          <w:lang w:val="en-US"/>
        </w:rPr>
      </w:pPr>
      <w:r>
        <w:rPr>
          <w:lang w:val="en-US"/>
        </w:rPr>
        <w:t>R</w:t>
      </w:r>
      <w:r w:rsidR="009E766D" w:rsidRPr="009E766D">
        <w:rPr>
          <w:lang w:val="en-US"/>
        </w:rPr>
        <w:t xml:space="preserve">emember to consider contingencies: what happens if the original plan </w:t>
      </w:r>
      <w:r>
        <w:rPr>
          <w:lang w:val="en-US"/>
        </w:rPr>
        <w:t xml:space="preserve">for the collection of data </w:t>
      </w:r>
      <w:r w:rsidR="009E766D" w:rsidRPr="009E766D">
        <w:rPr>
          <w:lang w:val="en-US"/>
        </w:rPr>
        <w:t xml:space="preserve">doesn't work? </w:t>
      </w:r>
    </w:p>
    <w:p w14:paraId="27D2D8F0" w14:textId="77777777" w:rsidR="00334C00" w:rsidRPr="009E766D" w:rsidRDefault="00334C00" w:rsidP="008B5900">
      <w:pPr>
        <w:rPr>
          <w:color w:val="BFBFBF" w:themeColor="background1" w:themeShade="BF"/>
          <w:lang w:val="en-US"/>
        </w:rPr>
      </w:pPr>
    </w:p>
    <w:p w14:paraId="2C040309" w14:textId="0F6AFAB0" w:rsidR="00370D11" w:rsidRPr="00370D11" w:rsidRDefault="00681DE4" w:rsidP="00DC0C18">
      <w:pPr>
        <w:pStyle w:val="Heading2"/>
        <w:rPr>
          <w:lang w:val="en-US"/>
        </w:rPr>
      </w:pPr>
      <w:r>
        <w:t>Validation reporting</w:t>
      </w:r>
    </w:p>
    <w:p w14:paraId="4C992C4F" w14:textId="4D873518" w:rsidR="00370D11" w:rsidRPr="00370D11" w:rsidRDefault="00681DE4" w:rsidP="00370D11">
      <w:pPr>
        <w:jc w:val="left"/>
        <w:rPr>
          <w:lang w:val="en-US"/>
        </w:rPr>
      </w:pPr>
      <w:r>
        <w:rPr>
          <w:lang w:val="en-US"/>
        </w:rPr>
        <w:t>E</w:t>
      </w:r>
      <w:r w:rsidR="00370D11" w:rsidRPr="00370D11">
        <w:rPr>
          <w:lang w:val="en-US"/>
        </w:rPr>
        <w:t xml:space="preserve">xplain </w:t>
      </w:r>
      <w:r>
        <w:rPr>
          <w:lang w:val="en-US"/>
        </w:rPr>
        <w:t xml:space="preserve">the result of the validation testing </w:t>
      </w:r>
      <w:r w:rsidR="00370D11" w:rsidRPr="00370D11">
        <w:rPr>
          <w:lang w:val="en-US"/>
        </w:rPr>
        <w:t>(according to the metric defined in the previous step</w:t>
      </w:r>
      <w:r>
        <w:rPr>
          <w:lang w:val="en-US"/>
        </w:rPr>
        <w:t xml:space="preserve">, </w:t>
      </w:r>
      <w:r w:rsidR="00370D11" w:rsidRPr="00370D11">
        <w:rPr>
          <w:lang w:val="en-US"/>
        </w:rPr>
        <w:t xml:space="preserve">for example % successful recognition rate, calculation speed </w:t>
      </w:r>
      <w:proofErr w:type="gramStart"/>
      <w:r w:rsidR="00370D11" w:rsidRPr="00370D11">
        <w:rPr>
          <w:lang w:val="en-US"/>
        </w:rPr>
        <w:t>improvement, ..</w:t>
      </w:r>
      <w:proofErr w:type="gramEnd"/>
      <w:r>
        <w:rPr>
          <w:lang w:val="en-US"/>
        </w:rPr>
        <w:t>)</w:t>
      </w:r>
    </w:p>
    <w:p w14:paraId="6E11E8D9" w14:textId="636355CC" w:rsidR="00681DE4" w:rsidRDefault="00681DE4">
      <w:pPr>
        <w:spacing w:before="0" w:after="160" w:line="259" w:lineRule="auto"/>
        <w:jc w:val="left"/>
        <w:rPr>
          <w:lang w:val="en-US"/>
        </w:rPr>
      </w:pPr>
    </w:p>
    <w:p w14:paraId="74DF68F8" w14:textId="77777777" w:rsidR="008E5FFE" w:rsidRDefault="008E5FFE">
      <w:pPr>
        <w:spacing w:before="0" w:after="160" w:line="259" w:lineRule="auto"/>
        <w:jc w:val="left"/>
        <w:rPr>
          <w:lang w:val="en-US"/>
        </w:rPr>
      </w:pPr>
    </w:p>
    <w:p w14:paraId="49528D4E" w14:textId="6ABF2348" w:rsidR="00681DE4" w:rsidRDefault="00681DE4" w:rsidP="00681DE4">
      <w:pPr>
        <w:pStyle w:val="Heading2"/>
      </w:pPr>
      <w:r>
        <w:t xml:space="preserve">Management of the </w:t>
      </w:r>
      <w:r>
        <w:t>Validation</w:t>
      </w:r>
      <w:r>
        <w:t xml:space="preserve"> action</w:t>
      </w:r>
    </w:p>
    <w:p w14:paraId="7F03B96E" w14:textId="77777777" w:rsidR="00681DE4" w:rsidRPr="0067024E" w:rsidRDefault="00681DE4" w:rsidP="00681DE4">
      <w:r>
        <w:t>These tasks will be used in your interactions with your mentors.</w:t>
      </w:r>
    </w:p>
    <w:tbl>
      <w:tblPr>
        <w:tblStyle w:val="KITT4SMETable"/>
        <w:tblW w:w="9631" w:type="dxa"/>
        <w:tblLook w:val="04A0" w:firstRow="1" w:lastRow="0" w:firstColumn="1" w:lastColumn="0" w:noHBand="0" w:noVBand="1"/>
      </w:tblPr>
      <w:tblGrid>
        <w:gridCol w:w="675"/>
        <w:gridCol w:w="1756"/>
        <w:gridCol w:w="4200"/>
        <w:gridCol w:w="1548"/>
        <w:gridCol w:w="1452"/>
      </w:tblGrid>
      <w:tr w:rsidR="00681DE4" w14:paraId="639D138F" w14:textId="77777777" w:rsidTr="00D93EFF">
        <w:trPr>
          <w:cnfStyle w:val="100000000000" w:firstRow="1" w:lastRow="0" w:firstColumn="0" w:lastColumn="0" w:oddVBand="0" w:evenVBand="0" w:oddHBand="0" w:evenHBand="0" w:firstRowFirstColumn="0" w:firstRowLastColumn="0" w:lastRowFirstColumn="0" w:lastRowLastColumn="0"/>
          <w:trHeight w:val="511"/>
        </w:trPr>
        <w:tc>
          <w:tcPr>
            <w:cnfStyle w:val="001000000100" w:firstRow="0" w:lastRow="0" w:firstColumn="1" w:lastColumn="0" w:oddVBand="0" w:evenVBand="0" w:oddHBand="0" w:evenHBand="0" w:firstRowFirstColumn="1" w:firstRowLastColumn="0" w:lastRowFirstColumn="0" w:lastRowLastColumn="0"/>
            <w:tcW w:w="675" w:type="dxa"/>
          </w:tcPr>
          <w:p w14:paraId="4CEDB7D5" w14:textId="77777777" w:rsidR="00681DE4" w:rsidRDefault="00681DE4" w:rsidP="00D93EFF">
            <w:pPr>
              <w:pStyle w:val="NoSpacing"/>
              <w:spacing w:before="0"/>
            </w:pPr>
            <w:r>
              <w:lastRenderedPageBreak/>
              <w:t>Nº</w:t>
            </w:r>
          </w:p>
        </w:tc>
        <w:tc>
          <w:tcPr>
            <w:tcW w:w="1756" w:type="dxa"/>
          </w:tcPr>
          <w:p w14:paraId="56B23E6B" w14:textId="77777777" w:rsidR="00681DE4" w:rsidRDefault="00681DE4" w:rsidP="00D93EFF">
            <w:pPr>
              <w:pStyle w:val="NoSpacing"/>
              <w:spacing w:before="0"/>
              <w:cnfStyle w:val="100000000000" w:firstRow="1" w:lastRow="0" w:firstColumn="0" w:lastColumn="0" w:oddVBand="0" w:evenVBand="0" w:oddHBand="0" w:evenHBand="0" w:firstRowFirstColumn="0" w:firstRowLastColumn="0" w:lastRowFirstColumn="0" w:lastRowLastColumn="0"/>
            </w:pPr>
            <w:r>
              <w:t>Name of the task</w:t>
            </w:r>
          </w:p>
        </w:tc>
        <w:tc>
          <w:tcPr>
            <w:tcW w:w="4200" w:type="dxa"/>
          </w:tcPr>
          <w:p w14:paraId="0F11791F" w14:textId="77777777" w:rsidR="00681DE4" w:rsidRDefault="00681DE4" w:rsidP="00D93EFF">
            <w:pPr>
              <w:pStyle w:val="NoSpacing"/>
              <w:cnfStyle w:val="100000000000" w:firstRow="1" w:lastRow="0" w:firstColumn="0" w:lastColumn="0" w:oddVBand="0" w:evenVBand="0" w:oddHBand="0" w:evenHBand="0" w:firstRowFirstColumn="0" w:firstRowLastColumn="0" w:lastRowFirstColumn="0" w:lastRowLastColumn="0"/>
              <w:rPr>
                <w:szCs w:val="22"/>
              </w:rPr>
            </w:pPr>
            <w:r>
              <w:t>Description of the task</w:t>
            </w:r>
          </w:p>
        </w:tc>
        <w:tc>
          <w:tcPr>
            <w:tcW w:w="1548" w:type="dxa"/>
          </w:tcPr>
          <w:p w14:paraId="2C606378" w14:textId="77777777" w:rsidR="00681DE4" w:rsidRDefault="00681DE4" w:rsidP="00D93EFF">
            <w:pPr>
              <w:pStyle w:val="NoSpacing"/>
              <w:cnfStyle w:val="100000000000" w:firstRow="1" w:lastRow="0" w:firstColumn="0" w:lastColumn="0" w:oddVBand="0" w:evenVBand="0" w:oddHBand="0" w:evenHBand="0" w:firstRowFirstColumn="0" w:firstRowLastColumn="0" w:lastRowFirstColumn="0" w:lastRowLastColumn="0"/>
              <w:rPr>
                <w:szCs w:val="22"/>
              </w:rPr>
            </w:pPr>
            <w:r w:rsidRPr="06A01379">
              <w:rPr>
                <w:szCs w:val="22"/>
              </w:rPr>
              <w:t xml:space="preserve">Starting Month </w:t>
            </w:r>
          </w:p>
        </w:tc>
        <w:tc>
          <w:tcPr>
            <w:tcW w:w="1452" w:type="dxa"/>
          </w:tcPr>
          <w:p w14:paraId="08D4B7D5" w14:textId="77777777" w:rsidR="00681DE4" w:rsidRDefault="00681DE4" w:rsidP="00D93EFF">
            <w:pPr>
              <w:pStyle w:val="NoSpacing"/>
              <w:cnfStyle w:val="100000000000" w:firstRow="1" w:lastRow="0" w:firstColumn="0" w:lastColumn="0" w:oddVBand="0" w:evenVBand="0" w:oddHBand="0" w:evenHBand="0" w:firstRowFirstColumn="0" w:firstRowLastColumn="0" w:lastRowFirstColumn="0" w:lastRowLastColumn="0"/>
            </w:pPr>
            <w:r>
              <w:t>End Month</w:t>
            </w:r>
          </w:p>
        </w:tc>
      </w:tr>
      <w:tr w:rsidR="00681DE4" w14:paraId="1B2488AA" w14:textId="77777777" w:rsidTr="00D93EFF">
        <w:trPr>
          <w:trHeight w:val="132"/>
        </w:trPr>
        <w:tc>
          <w:tcPr>
            <w:cnfStyle w:val="001000000000" w:firstRow="0" w:lastRow="0" w:firstColumn="1" w:lastColumn="0" w:oddVBand="0" w:evenVBand="0" w:oddHBand="0" w:evenHBand="0" w:firstRowFirstColumn="0" w:firstRowLastColumn="0" w:lastRowFirstColumn="0" w:lastRowLastColumn="0"/>
            <w:tcW w:w="675" w:type="dxa"/>
            <w:vAlign w:val="top"/>
          </w:tcPr>
          <w:p w14:paraId="1C044319" w14:textId="77777777" w:rsidR="00681DE4" w:rsidRDefault="00681DE4" w:rsidP="00D93EFF">
            <w:pPr>
              <w:pStyle w:val="NoSpacing"/>
              <w:spacing w:before="0"/>
              <w:rPr>
                <w:sz w:val="20"/>
                <w:szCs w:val="20"/>
              </w:rPr>
            </w:pPr>
            <w:r w:rsidRPr="06A01379">
              <w:rPr>
                <w:sz w:val="20"/>
                <w:szCs w:val="20"/>
              </w:rPr>
              <w:t>T</w:t>
            </w:r>
            <w:r>
              <w:rPr>
                <w:sz w:val="20"/>
                <w:szCs w:val="20"/>
              </w:rPr>
              <w:t xml:space="preserve"> X</w:t>
            </w:r>
            <w:r w:rsidRPr="06A01379">
              <w:rPr>
                <w:sz w:val="20"/>
                <w:szCs w:val="20"/>
              </w:rPr>
              <w:t>.</w:t>
            </w:r>
            <w:r>
              <w:rPr>
                <w:sz w:val="20"/>
                <w:szCs w:val="20"/>
              </w:rPr>
              <w:t>Y</w:t>
            </w:r>
            <w:r w:rsidRPr="06A01379">
              <w:rPr>
                <w:sz w:val="20"/>
                <w:szCs w:val="20"/>
              </w:rPr>
              <w:t xml:space="preserve"> </w:t>
            </w:r>
          </w:p>
        </w:tc>
        <w:tc>
          <w:tcPr>
            <w:tcW w:w="1756" w:type="dxa"/>
            <w:vAlign w:val="top"/>
          </w:tcPr>
          <w:p w14:paraId="6A8ECA01" w14:textId="77777777" w:rsidR="00681DE4" w:rsidRDefault="00681DE4" w:rsidP="00D93EFF">
            <w:pPr>
              <w:pStyle w:val="NoSpacing"/>
              <w:spacing w:before="0"/>
              <w:cnfStyle w:val="000000000000" w:firstRow="0" w:lastRow="0" w:firstColumn="0" w:lastColumn="0" w:oddVBand="0" w:evenVBand="0" w:oddHBand="0" w:evenHBand="0" w:firstRowFirstColumn="0" w:firstRowLastColumn="0" w:lastRowFirstColumn="0" w:lastRowLastColumn="0"/>
            </w:pPr>
          </w:p>
        </w:tc>
        <w:tc>
          <w:tcPr>
            <w:tcW w:w="4200" w:type="dxa"/>
          </w:tcPr>
          <w:p w14:paraId="02E883D9" w14:textId="77777777" w:rsidR="00681DE4" w:rsidRDefault="00681DE4" w:rsidP="00D93EFF">
            <w:pPr>
              <w:pStyle w:val="NoSpacing"/>
              <w:cnfStyle w:val="000000000000" w:firstRow="0" w:lastRow="0" w:firstColumn="0" w:lastColumn="0" w:oddVBand="0" w:evenVBand="0" w:oddHBand="0" w:evenHBand="0" w:firstRowFirstColumn="0" w:firstRowLastColumn="0" w:lastRowFirstColumn="0" w:lastRowLastColumn="0"/>
              <w:rPr>
                <w:color w:val="000000" w:themeColor="text2"/>
                <w:sz w:val="16"/>
                <w:szCs w:val="16"/>
              </w:rPr>
            </w:pPr>
          </w:p>
        </w:tc>
        <w:tc>
          <w:tcPr>
            <w:tcW w:w="1548" w:type="dxa"/>
          </w:tcPr>
          <w:p w14:paraId="2D16DC7F" w14:textId="77777777" w:rsidR="00681DE4" w:rsidRDefault="00681DE4" w:rsidP="00D93EFF">
            <w:pPr>
              <w:pStyle w:val="NoSpacing"/>
              <w:cnfStyle w:val="000000000000" w:firstRow="0" w:lastRow="0" w:firstColumn="0" w:lastColumn="0" w:oddVBand="0" w:evenVBand="0" w:oddHBand="0" w:evenHBand="0" w:firstRowFirstColumn="0" w:firstRowLastColumn="0" w:lastRowFirstColumn="0" w:lastRowLastColumn="0"/>
              <w:rPr>
                <w:color w:val="000000" w:themeColor="text2"/>
                <w:szCs w:val="22"/>
              </w:rPr>
            </w:pPr>
          </w:p>
        </w:tc>
        <w:tc>
          <w:tcPr>
            <w:tcW w:w="1452" w:type="dxa"/>
          </w:tcPr>
          <w:p w14:paraId="6115C49C" w14:textId="77777777" w:rsidR="00681DE4" w:rsidRDefault="00681DE4" w:rsidP="00D93EFF">
            <w:pPr>
              <w:pStyle w:val="NoSpacing"/>
              <w:cnfStyle w:val="000000000000" w:firstRow="0" w:lastRow="0" w:firstColumn="0" w:lastColumn="0" w:oddVBand="0" w:evenVBand="0" w:oddHBand="0" w:evenHBand="0" w:firstRowFirstColumn="0" w:firstRowLastColumn="0" w:lastRowFirstColumn="0" w:lastRowLastColumn="0"/>
              <w:rPr>
                <w:color w:val="000000" w:themeColor="text2"/>
                <w:sz w:val="16"/>
                <w:szCs w:val="16"/>
              </w:rPr>
            </w:pPr>
          </w:p>
        </w:tc>
      </w:tr>
      <w:tr w:rsidR="00681DE4" w14:paraId="058538F3" w14:textId="77777777" w:rsidTr="00D93EFF">
        <w:trPr>
          <w:trHeight w:val="222"/>
        </w:trPr>
        <w:tc>
          <w:tcPr>
            <w:cnfStyle w:val="001000000000" w:firstRow="0" w:lastRow="0" w:firstColumn="1" w:lastColumn="0" w:oddVBand="0" w:evenVBand="0" w:oddHBand="0" w:evenHBand="0" w:firstRowFirstColumn="0" w:firstRowLastColumn="0" w:lastRowFirstColumn="0" w:lastRowLastColumn="0"/>
            <w:tcW w:w="675" w:type="dxa"/>
            <w:vAlign w:val="top"/>
          </w:tcPr>
          <w:p w14:paraId="639B9C20" w14:textId="77777777" w:rsidR="00681DE4" w:rsidRDefault="00681DE4" w:rsidP="00D93EFF">
            <w:pPr>
              <w:pStyle w:val="NoSpacing"/>
              <w:spacing w:before="0"/>
              <w:rPr>
                <w:sz w:val="20"/>
                <w:szCs w:val="20"/>
              </w:rPr>
            </w:pPr>
            <w:r w:rsidRPr="06A01379">
              <w:rPr>
                <w:sz w:val="20"/>
                <w:szCs w:val="20"/>
              </w:rPr>
              <w:t>T</w:t>
            </w:r>
            <w:r>
              <w:rPr>
                <w:sz w:val="20"/>
                <w:szCs w:val="20"/>
              </w:rPr>
              <w:t xml:space="preserve"> X</w:t>
            </w:r>
            <w:r w:rsidRPr="06A01379">
              <w:rPr>
                <w:sz w:val="20"/>
                <w:szCs w:val="20"/>
              </w:rPr>
              <w:t>.</w:t>
            </w:r>
            <w:r>
              <w:rPr>
                <w:sz w:val="20"/>
                <w:szCs w:val="20"/>
              </w:rPr>
              <w:t>Y</w:t>
            </w:r>
          </w:p>
        </w:tc>
        <w:tc>
          <w:tcPr>
            <w:tcW w:w="1756" w:type="dxa"/>
            <w:vAlign w:val="top"/>
          </w:tcPr>
          <w:p w14:paraId="63C16492" w14:textId="77777777" w:rsidR="00681DE4" w:rsidRDefault="00681DE4" w:rsidP="00D93EFF">
            <w:pPr>
              <w:pStyle w:val="NoSpacing"/>
              <w:spacing w:before="0"/>
              <w:cnfStyle w:val="000000000000" w:firstRow="0" w:lastRow="0" w:firstColumn="0" w:lastColumn="0" w:oddVBand="0" w:evenVBand="0" w:oddHBand="0" w:evenHBand="0" w:firstRowFirstColumn="0" w:firstRowLastColumn="0" w:lastRowFirstColumn="0" w:lastRowLastColumn="0"/>
              <w:rPr>
                <w:sz w:val="20"/>
                <w:szCs w:val="20"/>
              </w:rPr>
            </w:pPr>
          </w:p>
        </w:tc>
        <w:tc>
          <w:tcPr>
            <w:tcW w:w="4200" w:type="dxa"/>
          </w:tcPr>
          <w:p w14:paraId="0D3C12ED" w14:textId="77777777" w:rsidR="00681DE4" w:rsidRDefault="00681DE4" w:rsidP="00D93EFF">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1548" w:type="dxa"/>
          </w:tcPr>
          <w:p w14:paraId="54AED86D" w14:textId="77777777" w:rsidR="00681DE4" w:rsidRDefault="00681DE4" w:rsidP="00D93EFF">
            <w:pPr>
              <w:pStyle w:val="NoSpacing"/>
              <w:cnfStyle w:val="000000000000" w:firstRow="0" w:lastRow="0" w:firstColumn="0" w:lastColumn="0" w:oddVBand="0" w:evenVBand="0" w:oddHBand="0" w:evenHBand="0" w:firstRowFirstColumn="0" w:firstRowLastColumn="0" w:lastRowFirstColumn="0" w:lastRowLastColumn="0"/>
              <w:rPr>
                <w:szCs w:val="22"/>
              </w:rPr>
            </w:pPr>
          </w:p>
        </w:tc>
        <w:tc>
          <w:tcPr>
            <w:tcW w:w="1452" w:type="dxa"/>
          </w:tcPr>
          <w:p w14:paraId="52B1AEA1" w14:textId="77777777" w:rsidR="00681DE4" w:rsidRDefault="00681DE4" w:rsidP="00D93EFF">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r>
      <w:tr w:rsidR="00681DE4" w14:paraId="430F5236" w14:textId="77777777" w:rsidTr="00D93EFF">
        <w:trPr>
          <w:trHeight w:val="233"/>
        </w:trPr>
        <w:tc>
          <w:tcPr>
            <w:cnfStyle w:val="001000000000" w:firstRow="0" w:lastRow="0" w:firstColumn="1" w:lastColumn="0" w:oddVBand="0" w:evenVBand="0" w:oddHBand="0" w:evenHBand="0" w:firstRowFirstColumn="0" w:firstRowLastColumn="0" w:lastRowFirstColumn="0" w:lastRowLastColumn="0"/>
            <w:tcW w:w="675" w:type="dxa"/>
            <w:vAlign w:val="top"/>
          </w:tcPr>
          <w:p w14:paraId="62E66950" w14:textId="77777777" w:rsidR="00681DE4" w:rsidRDefault="00681DE4" w:rsidP="00D93EFF">
            <w:pPr>
              <w:pStyle w:val="NoSpacing"/>
              <w:spacing w:before="0"/>
              <w:rPr>
                <w:sz w:val="20"/>
                <w:szCs w:val="20"/>
              </w:rPr>
            </w:pPr>
            <w:r w:rsidRPr="06A01379">
              <w:rPr>
                <w:sz w:val="20"/>
                <w:szCs w:val="20"/>
              </w:rPr>
              <w:t>T</w:t>
            </w:r>
            <w:r>
              <w:rPr>
                <w:sz w:val="20"/>
                <w:szCs w:val="20"/>
              </w:rPr>
              <w:t xml:space="preserve"> X</w:t>
            </w:r>
            <w:r w:rsidRPr="06A01379">
              <w:rPr>
                <w:sz w:val="20"/>
                <w:szCs w:val="20"/>
              </w:rPr>
              <w:t>.</w:t>
            </w:r>
            <w:r>
              <w:rPr>
                <w:sz w:val="20"/>
                <w:szCs w:val="20"/>
              </w:rPr>
              <w:t>Y</w:t>
            </w:r>
          </w:p>
        </w:tc>
        <w:tc>
          <w:tcPr>
            <w:tcW w:w="1756" w:type="dxa"/>
            <w:vAlign w:val="top"/>
          </w:tcPr>
          <w:p w14:paraId="3C631441" w14:textId="77777777" w:rsidR="00681DE4" w:rsidRDefault="00681DE4" w:rsidP="00D93EFF">
            <w:pPr>
              <w:pStyle w:val="NoSpacing"/>
              <w:spacing w:before="0"/>
              <w:cnfStyle w:val="000000000000" w:firstRow="0" w:lastRow="0" w:firstColumn="0" w:lastColumn="0" w:oddVBand="0" w:evenVBand="0" w:oddHBand="0" w:evenHBand="0" w:firstRowFirstColumn="0" w:firstRowLastColumn="0" w:lastRowFirstColumn="0" w:lastRowLastColumn="0"/>
              <w:rPr>
                <w:sz w:val="20"/>
                <w:szCs w:val="20"/>
              </w:rPr>
            </w:pPr>
          </w:p>
        </w:tc>
        <w:tc>
          <w:tcPr>
            <w:tcW w:w="4200" w:type="dxa"/>
          </w:tcPr>
          <w:p w14:paraId="400CD48F" w14:textId="77777777" w:rsidR="00681DE4" w:rsidRDefault="00681DE4" w:rsidP="00D93EFF">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1548" w:type="dxa"/>
          </w:tcPr>
          <w:p w14:paraId="47434EB6" w14:textId="77777777" w:rsidR="00681DE4" w:rsidRDefault="00681DE4" w:rsidP="00D93EFF">
            <w:pPr>
              <w:pStyle w:val="NoSpacing"/>
              <w:cnfStyle w:val="000000000000" w:firstRow="0" w:lastRow="0" w:firstColumn="0" w:lastColumn="0" w:oddVBand="0" w:evenVBand="0" w:oddHBand="0" w:evenHBand="0" w:firstRowFirstColumn="0" w:firstRowLastColumn="0" w:lastRowFirstColumn="0" w:lastRowLastColumn="0"/>
              <w:rPr>
                <w:szCs w:val="22"/>
              </w:rPr>
            </w:pPr>
          </w:p>
        </w:tc>
        <w:tc>
          <w:tcPr>
            <w:tcW w:w="1452" w:type="dxa"/>
          </w:tcPr>
          <w:p w14:paraId="7C2F7102" w14:textId="77777777" w:rsidR="00681DE4" w:rsidRDefault="00681DE4" w:rsidP="00D93EFF">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r>
    </w:tbl>
    <w:p w14:paraId="3DD1BE74" w14:textId="77777777" w:rsidR="00681DE4" w:rsidRPr="006064A8" w:rsidRDefault="00681DE4" w:rsidP="00681DE4">
      <w:pPr>
        <w:pStyle w:val="Heading3"/>
        <w:numPr>
          <w:ilvl w:val="0"/>
          <w:numId w:val="0"/>
        </w:numPr>
        <w:ind w:left="567" w:hanging="567"/>
        <w:rPr>
          <w:lang w:val="en-US"/>
        </w:rPr>
      </w:pPr>
    </w:p>
    <w:tbl>
      <w:tblPr>
        <w:tblStyle w:val="KITT4SMETable"/>
        <w:tblW w:w="5000" w:type="pct"/>
        <w:tblLayout w:type="fixed"/>
        <w:tblLook w:val="04A0" w:firstRow="1" w:lastRow="0" w:firstColumn="1" w:lastColumn="0" w:noHBand="0" w:noVBand="1"/>
      </w:tblPr>
      <w:tblGrid>
        <w:gridCol w:w="630"/>
        <w:gridCol w:w="4048"/>
        <w:gridCol w:w="3969"/>
        <w:gridCol w:w="991"/>
      </w:tblGrid>
      <w:tr w:rsidR="00681DE4" w14:paraId="0CB0E095" w14:textId="77777777" w:rsidTr="00D93EFF">
        <w:trPr>
          <w:cnfStyle w:val="100000000000" w:firstRow="1" w:lastRow="0" w:firstColumn="0" w:lastColumn="0" w:oddVBand="0" w:evenVBand="0" w:oddHBand="0" w:evenHBand="0" w:firstRowFirstColumn="0" w:firstRowLastColumn="0" w:lastRowFirstColumn="0" w:lastRowLastColumn="0"/>
          <w:trHeight w:val="511"/>
          <w:tblHeader/>
        </w:trPr>
        <w:tc>
          <w:tcPr>
            <w:cnfStyle w:val="001000000100" w:firstRow="0" w:lastRow="0" w:firstColumn="1" w:lastColumn="0" w:oddVBand="0" w:evenVBand="0" w:oddHBand="0" w:evenHBand="0" w:firstRowFirstColumn="1" w:firstRowLastColumn="0" w:lastRowFirstColumn="0" w:lastRowLastColumn="0"/>
            <w:tcW w:w="327" w:type="pct"/>
          </w:tcPr>
          <w:p w14:paraId="32844401" w14:textId="77777777" w:rsidR="00681DE4" w:rsidRDefault="00681DE4" w:rsidP="00D93EFF">
            <w:pPr>
              <w:pStyle w:val="NoSpacing"/>
              <w:spacing w:before="0"/>
            </w:pPr>
            <w:r w:rsidRPr="00C0689D">
              <w:rPr>
                <w:bCs/>
              </w:rPr>
              <w:t>Nº</w:t>
            </w:r>
          </w:p>
        </w:tc>
        <w:tc>
          <w:tcPr>
            <w:tcW w:w="2100" w:type="pct"/>
          </w:tcPr>
          <w:p w14:paraId="1731A85E" w14:textId="77777777" w:rsidR="00681DE4" w:rsidRDefault="00681DE4" w:rsidP="00D93EFF">
            <w:pPr>
              <w:pStyle w:val="NoSpacing"/>
              <w:spacing w:before="0"/>
              <w:cnfStyle w:val="100000000000" w:firstRow="1" w:lastRow="0" w:firstColumn="0" w:lastColumn="0" w:oddVBand="0" w:evenVBand="0" w:oddHBand="0" w:evenHBand="0" w:firstRowFirstColumn="0" w:firstRowLastColumn="0" w:lastRowFirstColumn="0" w:lastRowLastColumn="0"/>
            </w:pPr>
            <w:r>
              <w:t>End result</w:t>
            </w:r>
          </w:p>
        </w:tc>
        <w:tc>
          <w:tcPr>
            <w:tcW w:w="2059" w:type="pct"/>
          </w:tcPr>
          <w:p w14:paraId="6714D4FE" w14:textId="77777777" w:rsidR="00681DE4" w:rsidRDefault="00681DE4" w:rsidP="00D93EFF">
            <w:pPr>
              <w:pStyle w:val="NoSpacing"/>
              <w:cnfStyle w:val="100000000000" w:firstRow="1" w:lastRow="0" w:firstColumn="0" w:lastColumn="0" w:oddVBand="0" w:evenVBand="0" w:oddHBand="0" w:evenHBand="0" w:firstRowFirstColumn="0" w:firstRowLastColumn="0" w:lastRowFirstColumn="0" w:lastRowLastColumn="0"/>
            </w:pPr>
            <w:r>
              <w:t>Definition of Success</w:t>
            </w:r>
          </w:p>
        </w:tc>
        <w:tc>
          <w:tcPr>
            <w:tcW w:w="514" w:type="pct"/>
          </w:tcPr>
          <w:p w14:paraId="253C12FB" w14:textId="77777777" w:rsidR="00681DE4" w:rsidRDefault="00681DE4" w:rsidP="00D93EFF">
            <w:pPr>
              <w:pStyle w:val="NoSpacing"/>
              <w:cnfStyle w:val="100000000000" w:firstRow="1" w:lastRow="0" w:firstColumn="0" w:lastColumn="0" w:oddVBand="0" w:evenVBand="0" w:oddHBand="0" w:evenHBand="0" w:firstRowFirstColumn="0" w:firstRowLastColumn="0" w:lastRowFirstColumn="0" w:lastRowLastColumn="0"/>
            </w:pPr>
            <w:r>
              <w:t>Delivery Month</w:t>
            </w:r>
          </w:p>
        </w:tc>
      </w:tr>
      <w:tr w:rsidR="00681DE4" w:rsidRPr="0034375A" w14:paraId="5D172512" w14:textId="77777777" w:rsidTr="00D93EFF">
        <w:trPr>
          <w:trHeight w:val="132"/>
        </w:trPr>
        <w:tc>
          <w:tcPr>
            <w:cnfStyle w:val="001000000000" w:firstRow="0" w:lastRow="0" w:firstColumn="1" w:lastColumn="0" w:oddVBand="0" w:evenVBand="0" w:oddHBand="0" w:evenHBand="0" w:firstRowFirstColumn="0" w:firstRowLastColumn="0" w:lastRowFirstColumn="0" w:lastRowLastColumn="0"/>
            <w:tcW w:w="327" w:type="pct"/>
            <w:vAlign w:val="top"/>
          </w:tcPr>
          <w:p w14:paraId="78A46CD9" w14:textId="77777777" w:rsidR="00681DE4" w:rsidRPr="0034375A" w:rsidRDefault="00681DE4" w:rsidP="00D93EFF">
            <w:pPr>
              <w:pStyle w:val="NoSpacing"/>
              <w:spacing w:before="0"/>
              <w:rPr>
                <w:sz w:val="20"/>
              </w:rPr>
            </w:pPr>
            <w:r>
              <w:rPr>
                <w:sz w:val="20"/>
              </w:rPr>
              <w:t>R X.Y</w:t>
            </w:r>
          </w:p>
        </w:tc>
        <w:tc>
          <w:tcPr>
            <w:tcW w:w="2100" w:type="pct"/>
            <w:vAlign w:val="top"/>
          </w:tcPr>
          <w:p w14:paraId="56F0ADED" w14:textId="77777777" w:rsidR="00681DE4" w:rsidRPr="00FE2AD2" w:rsidRDefault="00681DE4" w:rsidP="00D93EFF">
            <w:pPr>
              <w:cnfStyle w:val="000000000000" w:firstRow="0" w:lastRow="0" w:firstColumn="0" w:lastColumn="0" w:oddVBand="0" w:evenVBand="0" w:oddHBand="0" w:evenHBand="0" w:firstRowFirstColumn="0" w:firstRowLastColumn="0" w:lastRowFirstColumn="0" w:lastRowLastColumn="0"/>
              <w:rPr>
                <w:lang w:val="en-US"/>
              </w:rPr>
            </w:pPr>
          </w:p>
        </w:tc>
        <w:tc>
          <w:tcPr>
            <w:tcW w:w="2059" w:type="pct"/>
          </w:tcPr>
          <w:p w14:paraId="6A4D48EB" w14:textId="77777777" w:rsidR="00681DE4" w:rsidRPr="001A1F85" w:rsidRDefault="00681DE4" w:rsidP="00D93EFF">
            <w:pPr>
              <w:cnfStyle w:val="000000000000" w:firstRow="0" w:lastRow="0" w:firstColumn="0" w:lastColumn="0" w:oddVBand="0" w:evenVBand="0" w:oddHBand="0" w:evenHBand="0" w:firstRowFirstColumn="0" w:firstRowLastColumn="0" w:lastRowFirstColumn="0" w:lastRowLastColumn="0"/>
            </w:pPr>
          </w:p>
        </w:tc>
        <w:tc>
          <w:tcPr>
            <w:tcW w:w="514" w:type="pct"/>
          </w:tcPr>
          <w:p w14:paraId="31F347D3" w14:textId="77777777" w:rsidR="00681DE4" w:rsidRPr="001A1F85" w:rsidRDefault="00681DE4" w:rsidP="00D93EFF">
            <w:pPr>
              <w:cnfStyle w:val="000000000000" w:firstRow="0" w:lastRow="0" w:firstColumn="0" w:lastColumn="0" w:oddVBand="0" w:evenVBand="0" w:oddHBand="0" w:evenHBand="0" w:firstRowFirstColumn="0" w:firstRowLastColumn="0" w:lastRowFirstColumn="0" w:lastRowLastColumn="0"/>
            </w:pPr>
          </w:p>
        </w:tc>
      </w:tr>
      <w:tr w:rsidR="00681DE4" w:rsidRPr="0034375A" w14:paraId="2CEBDCA4" w14:textId="77777777" w:rsidTr="00D93EFF">
        <w:trPr>
          <w:trHeight w:val="222"/>
        </w:trPr>
        <w:tc>
          <w:tcPr>
            <w:cnfStyle w:val="001000000000" w:firstRow="0" w:lastRow="0" w:firstColumn="1" w:lastColumn="0" w:oddVBand="0" w:evenVBand="0" w:oddHBand="0" w:evenHBand="0" w:firstRowFirstColumn="0" w:firstRowLastColumn="0" w:lastRowFirstColumn="0" w:lastRowLastColumn="0"/>
            <w:tcW w:w="327" w:type="pct"/>
            <w:vAlign w:val="top"/>
          </w:tcPr>
          <w:p w14:paraId="5BF5FEF3" w14:textId="77777777" w:rsidR="00681DE4" w:rsidRPr="0034375A" w:rsidRDefault="00681DE4" w:rsidP="00D93EFF">
            <w:pPr>
              <w:pStyle w:val="NoSpacing"/>
              <w:spacing w:before="0"/>
              <w:rPr>
                <w:sz w:val="20"/>
              </w:rPr>
            </w:pPr>
            <w:r>
              <w:rPr>
                <w:sz w:val="20"/>
              </w:rPr>
              <w:t xml:space="preserve">R </w:t>
            </w:r>
            <w:r w:rsidRPr="005027D3">
              <w:rPr>
                <w:sz w:val="20"/>
              </w:rPr>
              <w:t>X.Y</w:t>
            </w:r>
          </w:p>
        </w:tc>
        <w:tc>
          <w:tcPr>
            <w:tcW w:w="2100" w:type="pct"/>
            <w:vAlign w:val="top"/>
          </w:tcPr>
          <w:p w14:paraId="0742A133" w14:textId="77777777" w:rsidR="00681DE4" w:rsidRPr="0034375A" w:rsidRDefault="00681DE4" w:rsidP="00D93EFF">
            <w:pPr>
              <w:pStyle w:val="NoSpacing"/>
              <w:spacing w:before="0"/>
              <w:cnfStyle w:val="000000000000" w:firstRow="0" w:lastRow="0" w:firstColumn="0" w:lastColumn="0" w:oddVBand="0" w:evenVBand="0" w:oddHBand="0" w:evenHBand="0" w:firstRowFirstColumn="0" w:firstRowLastColumn="0" w:lastRowFirstColumn="0" w:lastRowLastColumn="0"/>
              <w:rPr>
                <w:sz w:val="20"/>
              </w:rPr>
            </w:pPr>
          </w:p>
        </w:tc>
        <w:tc>
          <w:tcPr>
            <w:tcW w:w="2059" w:type="pct"/>
          </w:tcPr>
          <w:p w14:paraId="222ECABD" w14:textId="77777777" w:rsidR="00681DE4" w:rsidRPr="0034375A" w:rsidRDefault="00681DE4" w:rsidP="00D93EFF">
            <w:pPr>
              <w:pStyle w:val="NoSpacing"/>
              <w:cnfStyle w:val="000000000000" w:firstRow="0" w:lastRow="0" w:firstColumn="0" w:lastColumn="0" w:oddVBand="0" w:evenVBand="0" w:oddHBand="0" w:evenHBand="0" w:firstRowFirstColumn="0" w:firstRowLastColumn="0" w:lastRowFirstColumn="0" w:lastRowLastColumn="0"/>
              <w:rPr>
                <w:sz w:val="20"/>
              </w:rPr>
            </w:pPr>
          </w:p>
        </w:tc>
        <w:tc>
          <w:tcPr>
            <w:tcW w:w="514" w:type="pct"/>
          </w:tcPr>
          <w:p w14:paraId="78248AC0" w14:textId="77777777" w:rsidR="00681DE4" w:rsidRPr="0034375A" w:rsidRDefault="00681DE4" w:rsidP="00D93EFF">
            <w:pPr>
              <w:pStyle w:val="NoSpacing"/>
              <w:cnfStyle w:val="000000000000" w:firstRow="0" w:lastRow="0" w:firstColumn="0" w:lastColumn="0" w:oddVBand="0" w:evenVBand="0" w:oddHBand="0" w:evenHBand="0" w:firstRowFirstColumn="0" w:firstRowLastColumn="0" w:lastRowFirstColumn="0" w:lastRowLastColumn="0"/>
              <w:rPr>
                <w:sz w:val="20"/>
              </w:rPr>
            </w:pPr>
          </w:p>
        </w:tc>
      </w:tr>
      <w:tr w:rsidR="00681DE4" w:rsidRPr="0034375A" w14:paraId="762C3ECD" w14:textId="77777777" w:rsidTr="00D93EFF">
        <w:trPr>
          <w:trHeight w:val="233"/>
        </w:trPr>
        <w:tc>
          <w:tcPr>
            <w:cnfStyle w:val="001000000000" w:firstRow="0" w:lastRow="0" w:firstColumn="1" w:lastColumn="0" w:oddVBand="0" w:evenVBand="0" w:oddHBand="0" w:evenHBand="0" w:firstRowFirstColumn="0" w:firstRowLastColumn="0" w:lastRowFirstColumn="0" w:lastRowLastColumn="0"/>
            <w:tcW w:w="327" w:type="pct"/>
            <w:vAlign w:val="top"/>
          </w:tcPr>
          <w:p w14:paraId="6F7C40D7" w14:textId="77777777" w:rsidR="00681DE4" w:rsidRPr="0034375A" w:rsidRDefault="00681DE4" w:rsidP="00D93EFF">
            <w:pPr>
              <w:pStyle w:val="NoSpacing"/>
              <w:spacing w:before="0"/>
              <w:rPr>
                <w:sz w:val="20"/>
              </w:rPr>
            </w:pPr>
            <w:r>
              <w:rPr>
                <w:sz w:val="20"/>
              </w:rPr>
              <w:t xml:space="preserve">R </w:t>
            </w:r>
            <w:r w:rsidRPr="005027D3">
              <w:rPr>
                <w:sz w:val="20"/>
              </w:rPr>
              <w:t>X.Y</w:t>
            </w:r>
          </w:p>
        </w:tc>
        <w:tc>
          <w:tcPr>
            <w:tcW w:w="2100" w:type="pct"/>
            <w:vAlign w:val="top"/>
          </w:tcPr>
          <w:p w14:paraId="0CD059F7" w14:textId="77777777" w:rsidR="00681DE4" w:rsidRPr="0034375A" w:rsidRDefault="00681DE4" w:rsidP="00D93EFF">
            <w:pPr>
              <w:pStyle w:val="NoSpacing"/>
              <w:spacing w:before="0"/>
              <w:cnfStyle w:val="000000000000" w:firstRow="0" w:lastRow="0" w:firstColumn="0" w:lastColumn="0" w:oddVBand="0" w:evenVBand="0" w:oddHBand="0" w:evenHBand="0" w:firstRowFirstColumn="0" w:firstRowLastColumn="0" w:lastRowFirstColumn="0" w:lastRowLastColumn="0"/>
              <w:rPr>
                <w:sz w:val="20"/>
              </w:rPr>
            </w:pPr>
          </w:p>
        </w:tc>
        <w:tc>
          <w:tcPr>
            <w:tcW w:w="2059" w:type="pct"/>
          </w:tcPr>
          <w:p w14:paraId="301814E6" w14:textId="77777777" w:rsidR="00681DE4" w:rsidRPr="0034375A" w:rsidRDefault="00681DE4" w:rsidP="00D93EFF">
            <w:pPr>
              <w:pStyle w:val="NoSpacing"/>
              <w:cnfStyle w:val="000000000000" w:firstRow="0" w:lastRow="0" w:firstColumn="0" w:lastColumn="0" w:oddVBand="0" w:evenVBand="0" w:oddHBand="0" w:evenHBand="0" w:firstRowFirstColumn="0" w:firstRowLastColumn="0" w:lastRowFirstColumn="0" w:lastRowLastColumn="0"/>
              <w:rPr>
                <w:sz w:val="20"/>
              </w:rPr>
            </w:pPr>
          </w:p>
        </w:tc>
        <w:tc>
          <w:tcPr>
            <w:tcW w:w="514" w:type="pct"/>
          </w:tcPr>
          <w:p w14:paraId="26E68FED" w14:textId="77777777" w:rsidR="00681DE4" w:rsidRPr="0034375A" w:rsidRDefault="00681DE4" w:rsidP="00D93EFF">
            <w:pPr>
              <w:pStyle w:val="NoSpacing"/>
              <w:cnfStyle w:val="000000000000" w:firstRow="0" w:lastRow="0" w:firstColumn="0" w:lastColumn="0" w:oddVBand="0" w:evenVBand="0" w:oddHBand="0" w:evenHBand="0" w:firstRowFirstColumn="0" w:firstRowLastColumn="0" w:lastRowFirstColumn="0" w:lastRowLastColumn="0"/>
              <w:rPr>
                <w:sz w:val="20"/>
              </w:rPr>
            </w:pPr>
          </w:p>
        </w:tc>
      </w:tr>
    </w:tbl>
    <w:p w14:paraId="1A723829" w14:textId="77777777" w:rsidR="00681DE4" w:rsidRPr="008624FE" w:rsidRDefault="00681DE4" w:rsidP="00681DE4">
      <w:pPr>
        <w:spacing w:before="0" w:after="160" w:line="259" w:lineRule="auto"/>
        <w:jc w:val="left"/>
        <w:rPr>
          <w:szCs w:val="22"/>
        </w:rPr>
      </w:pPr>
      <w:r w:rsidRPr="008624FE">
        <w:rPr>
          <w:b/>
          <w:color w:val="BFBFBF" w:themeColor="background1" w:themeShade="BF"/>
        </w:rPr>
        <w:t>Instruction</w:t>
      </w:r>
      <w:r>
        <w:rPr>
          <w:color w:val="BFBFBF" w:themeColor="background1" w:themeShade="BF"/>
        </w:rPr>
        <w:t xml:space="preserve">: </w:t>
      </w:r>
      <w:r>
        <w:rPr>
          <w:b/>
          <w:i/>
          <w:color w:val="BFBFBF" w:themeColor="background1" w:themeShade="BF"/>
        </w:rPr>
        <w:t xml:space="preserve">End </w:t>
      </w:r>
      <w:proofErr w:type="gramStart"/>
      <w:r>
        <w:rPr>
          <w:b/>
          <w:i/>
          <w:color w:val="BFBFBF" w:themeColor="background1" w:themeShade="BF"/>
        </w:rPr>
        <w:t xml:space="preserve">result </w:t>
      </w:r>
      <w:r>
        <w:rPr>
          <w:color w:val="BFBFBF" w:themeColor="background1" w:themeShade="BF"/>
        </w:rPr>
        <w:t xml:space="preserve"> describes</w:t>
      </w:r>
      <w:proofErr w:type="gramEnd"/>
      <w:r>
        <w:rPr>
          <w:color w:val="BFBFBF" w:themeColor="background1" w:themeShade="BF"/>
        </w:rPr>
        <w:t xml:space="preserve"> the state of your system (‘is able to deliver ..’), </w:t>
      </w:r>
      <w:r w:rsidRPr="008624FE">
        <w:rPr>
          <w:b/>
          <w:color w:val="BFBFBF" w:themeColor="background1" w:themeShade="BF"/>
        </w:rPr>
        <w:t>Definition of Success</w:t>
      </w:r>
      <w:r>
        <w:rPr>
          <w:color w:val="BFBFBF" w:themeColor="background1" w:themeShade="BF"/>
        </w:rPr>
        <w:t xml:space="preserve"> describes the test (response to external stimulus/ user action)</w:t>
      </w:r>
    </w:p>
    <w:p w14:paraId="2AE12FC6" w14:textId="77777777" w:rsidR="00681DE4" w:rsidRDefault="00681DE4" w:rsidP="00681DE4"/>
    <w:p w14:paraId="77C3CE90" w14:textId="77777777" w:rsidR="00681DE4" w:rsidRPr="00681DE4" w:rsidRDefault="00681DE4">
      <w:pPr>
        <w:spacing w:before="0" w:after="160" w:line="259" w:lineRule="auto"/>
        <w:jc w:val="left"/>
      </w:pPr>
    </w:p>
    <w:p w14:paraId="62C8B848" w14:textId="77777777" w:rsidR="00681DE4" w:rsidRDefault="00681DE4">
      <w:pPr>
        <w:spacing w:before="0" w:after="160" w:line="259" w:lineRule="auto"/>
        <w:jc w:val="left"/>
        <w:rPr>
          <w:lang w:val="en-US"/>
        </w:rPr>
      </w:pPr>
    </w:p>
    <w:p w14:paraId="11EBE663" w14:textId="3AF2319C" w:rsidR="007660A0" w:rsidRDefault="007660A0">
      <w:pPr>
        <w:spacing w:before="0" w:after="160" w:line="259" w:lineRule="auto"/>
        <w:jc w:val="left"/>
        <w:rPr>
          <w:lang w:val="en-US"/>
        </w:rPr>
      </w:pPr>
      <w:r>
        <w:rPr>
          <w:lang w:val="en-US"/>
        </w:rPr>
        <w:br w:type="page"/>
      </w:r>
    </w:p>
    <w:p w14:paraId="72C7A5BE" w14:textId="6BB2D3E8" w:rsidR="00727A8E" w:rsidRDefault="006756E4" w:rsidP="007660A0">
      <w:pPr>
        <w:pStyle w:val="Heading1"/>
      </w:pPr>
      <w:r>
        <w:lastRenderedPageBreak/>
        <w:t xml:space="preserve">Availability of service </w:t>
      </w:r>
    </w:p>
    <w:p w14:paraId="30491087" w14:textId="3CFCDD39" w:rsidR="006F0F5C" w:rsidRDefault="006F0F5C" w:rsidP="006F0F5C">
      <w:r>
        <w:t xml:space="preserve">Describe </w:t>
      </w:r>
      <w:r w:rsidR="002014C0">
        <w:t>how you plan to make your service available after the project.</w:t>
      </w:r>
      <w:r w:rsidR="008B5900">
        <w:t xml:space="preserve"> </w:t>
      </w:r>
    </w:p>
    <w:p w14:paraId="3119A263" w14:textId="77777777" w:rsidR="00A90675" w:rsidRPr="00A90675" w:rsidRDefault="00A90675" w:rsidP="00A90675">
      <w:pPr>
        <w:rPr>
          <w:lang w:val="en-US"/>
        </w:rPr>
      </w:pPr>
    </w:p>
    <w:p w14:paraId="11897178" w14:textId="77777777" w:rsidR="002D0AD0" w:rsidRDefault="002D0AD0">
      <w:pPr>
        <w:spacing w:before="0" w:after="160" w:line="259" w:lineRule="auto"/>
        <w:jc w:val="left"/>
        <w:rPr>
          <w:color w:val="BFBFBF" w:themeColor="background1" w:themeShade="BF"/>
          <w:lang w:val="en-US"/>
        </w:rPr>
      </w:pPr>
      <w:bookmarkStart w:id="2" w:name="_Ref98173394"/>
      <w:r>
        <w:rPr>
          <w:color w:val="BFBFBF" w:themeColor="background1" w:themeShade="BF"/>
          <w:lang w:val="en-US"/>
        </w:rPr>
        <w:br w:type="page"/>
      </w:r>
      <w:bookmarkEnd w:id="2"/>
    </w:p>
    <w:p w14:paraId="1BD5CCA0" w14:textId="276161DA" w:rsidR="002D0AD0" w:rsidDel="00875361" w:rsidRDefault="002D0AD0" w:rsidP="002D0AD0">
      <w:pPr>
        <w:pStyle w:val="Heading1"/>
        <w:rPr>
          <w:del w:id="3" w:author="themis" w:date="2022-03-22T17:48:00Z"/>
        </w:rPr>
      </w:pPr>
      <w:commentRangeStart w:id="4"/>
      <w:del w:id="5" w:author="themis" w:date="2022-03-22T17:48:00Z">
        <w:r w:rsidDel="00875361">
          <w:lastRenderedPageBreak/>
          <w:delText>Key Performance Indicators (KPIs)</w:delText>
        </w:r>
        <w:commentRangeEnd w:id="4"/>
        <w:r w:rsidR="00E74EE4" w:rsidDel="00875361">
          <w:rPr>
            <w:rStyle w:val="CommentReference"/>
            <w:color w:val="auto"/>
          </w:rPr>
          <w:commentReference w:id="4"/>
        </w:r>
      </w:del>
    </w:p>
    <w:p w14:paraId="7417D224" w14:textId="5DF39F0B" w:rsidR="002D0AD0" w:rsidDel="00875361" w:rsidRDefault="002D0AD0" w:rsidP="002D0AD0">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76" w:lineRule="auto"/>
        <w:jc w:val="left"/>
        <w:rPr>
          <w:del w:id="6" w:author="themis" w:date="2022-03-22T17:48:00Z"/>
          <w:color w:val="BFBFBF" w:themeColor="accent6"/>
          <w:szCs w:val="22"/>
        </w:rPr>
      </w:pPr>
    </w:p>
    <w:p w14:paraId="50E59BE0" w14:textId="70BBBF15" w:rsidR="002D0AD0" w:rsidRPr="00283A0C" w:rsidDel="00875361" w:rsidRDefault="002D0AD0" w:rsidP="002D0AD0">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76" w:lineRule="auto"/>
        <w:jc w:val="left"/>
        <w:rPr>
          <w:del w:id="7" w:author="themis" w:date="2022-03-22T17:48:00Z"/>
          <w:color w:val="5F5F5F" w:themeColor="accent6" w:themeShade="80"/>
          <w:szCs w:val="22"/>
        </w:rPr>
      </w:pPr>
      <w:del w:id="8" w:author="themis" w:date="2022-03-22T17:48:00Z">
        <w:r w:rsidRPr="00283A0C" w:rsidDel="00875361">
          <w:rPr>
            <w:color w:val="5F5F5F" w:themeColor="accent6" w:themeShade="80"/>
            <w:szCs w:val="22"/>
            <w:lang w:val="en-US"/>
          </w:rPr>
          <w:delText xml:space="preserve">Key Performance Indicators (KPIs) are the critical (key) indicators of progress toward an intended result. KPIs provide a focus for strategic and operational improvement, create an analytical basis for decision making and help focus attention on what matters most. </w:delText>
        </w:r>
      </w:del>
    </w:p>
    <w:p w14:paraId="1399B054" w14:textId="6D9E75B9" w:rsidR="002D0AD0" w:rsidRPr="00283A0C" w:rsidDel="00875361" w:rsidRDefault="002D0AD0" w:rsidP="002D0AD0">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76" w:lineRule="auto"/>
        <w:jc w:val="left"/>
        <w:rPr>
          <w:del w:id="9" w:author="themis" w:date="2022-03-22T17:48:00Z"/>
          <w:color w:val="5F5F5F" w:themeColor="accent6" w:themeShade="80"/>
          <w:szCs w:val="22"/>
        </w:rPr>
      </w:pPr>
      <w:del w:id="10" w:author="themis" w:date="2022-03-22T17:48:00Z">
        <w:r w:rsidRPr="00283A0C" w:rsidDel="00875361">
          <w:rPr>
            <w:color w:val="5F5F5F" w:themeColor="accent6" w:themeShade="80"/>
            <w:szCs w:val="22"/>
          </w:rPr>
          <w:delText>The project has to monitor 3 types of KPIs:</w:delText>
        </w:r>
      </w:del>
    </w:p>
    <w:p w14:paraId="0A0E32BA" w14:textId="4FBA4C00" w:rsidR="002D0AD0" w:rsidRPr="00283A0C" w:rsidDel="00875361" w:rsidRDefault="002D0AD0" w:rsidP="002D0AD0">
      <w:pPr>
        <w:pStyle w:val="ListParagraph"/>
        <w:numPr>
          <w:ilvl w:val="0"/>
          <w:numId w:val="21"/>
        </w:numPr>
        <w:shd w:val="clear" w:color="auto" w:fill="FFFFFF"/>
        <w:spacing w:before="0" w:after="0" w:line="276" w:lineRule="auto"/>
        <w:rPr>
          <w:del w:id="11" w:author="themis" w:date="2022-03-22T17:48:00Z"/>
          <w:color w:val="5F5F5F" w:themeColor="accent6" w:themeShade="80"/>
          <w:szCs w:val="22"/>
        </w:rPr>
      </w:pPr>
      <w:del w:id="12" w:author="themis" w:date="2022-03-22T17:48:00Z">
        <w:r w:rsidRPr="00283A0C" w:rsidDel="00875361">
          <w:rPr>
            <w:b/>
            <w:color w:val="5F5F5F" w:themeColor="accent6" w:themeShade="80"/>
            <w:szCs w:val="22"/>
          </w:rPr>
          <w:delText xml:space="preserve">Technical and Business </w:delText>
        </w:r>
        <w:r w:rsidRPr="00283A0C" w:rsidDel="00875361">
          <w:rPr>
            <w:color w:val="5F5F5F" w:themeColor="accent6" w:themeShade="80"/>
            <w:szCs w:val="22"/>
          </w:rPr>
          <w:delText xml:space="preserve">KPIs identified  by each project in the project proposal </w:delText>
        </w:r>
      </w:del>
    </w:p>
    <w:p w14:paraId="5DBCC37D" w14:textId="2F192326" w:rsidR="002D0AD0" w:rsidRPr="00283A0C" w:rsidDel="00875361" w:rsidRDefault="002D0AD0" w:rsidP="002D0AD0">
      <w:pPr>
        <w:pStyle w:val="ListParagraph"/>
        <w:numPr>
          <w:ilvl w:val="0"/>
          <w:numId w:val="21"/>
        </w:numPr>
        <w:shd w:val="clear" w:color="auto" w:fill="FFFFFF"/>
        <w:spacing w:before="0" w:after="0" w:line="276" w:lineRule="auto"/>
        <w:rPr>
          <w:del w:id="13" w:author="themis" w:date="2022-03-22T17:48:00Z"/>
          <w:color w:val="5F5F5F" w:themeColor="accent6" w:themeShade="80"/>
          <w:szCs w:val="22"/>
        </w:rPr>
      </w:pPr>
      <w:del w:id="14" w:author="themis" w:date="2022-03-22T17:48:00Z">
        <w:r w:rsidRPr="00283A0C" w:rsidDel="00875361">
          <w:rPr>
            <w:b/>
            <w:color w:val="5F5F5F" w:themeColor="accent6" w:themeShade="80"/>
            <w:szCs w:val="22"/>
          </w:rPr>
          <w:delText>Milestones</w:delText>
        </w:r>
        <w:r w:rsidRPr="00283A0C" w:rsidDel="00875361">
          <w:rPr>
            <w:color w:val="5F5F5F" w:themeColor="accent6" w:themeShade="80"/>
            <w:szCs w:val="22"/>
          </w:rPr>
          <w:delText>: milestones determine paramount results demonstrating the successful progressing of a project;their criteria  of verification , defined in this project workplan, can be assumed as KPI</w:delText>
        </w:r>
      </w:del>
    </w:p>
    <w:p w14:paraId="2DA47BE9" w14:textId="7E31A711" w:rsidR="002D0AD0" w:rsidRPr="00283A0C" w:rsidDel="00875361" w:rsidRDefault="002D0AD0" w:rsidP="002D0AD0">
      <w:pPr>
        <w:pStyle w:val="ListParagraph"/>
        <w:numPr>
          <w:ilvl w:val="0"/>
          <w:numId w:val="21"/>
        </w:num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76" w:lineRule="auto"/>
        <w:jc w:val="left"/>
        <w:rPr>
          <w:del w:id="15" w:author="themis" w:date="2022-03-22T17:48:00Z"/>
          <w:color w:val="5F5F5F" w:themeColor="accent6" w:themeShade="80"/>
          <w:szCs w:val="22"/>
        </w:rPr>
      </w:pPr>
      <w:del w:id="16" w:author="themis" w:date="2022-03-22T17:48:00Z">
        <w:r w:rsidRPr="00283A0C" w:rsidDel="00875361">
          <w:rPr>
            <w:b/>
            <w:color w:val="5F5F5F" w:themeColor="accent6" w:themeShade="80"/>
            <w:szCs w:val="22"/>
          </w:rPr>
          <w:delText xml:space="preserve">Project </w:delText>
        </w:r>
        <w:r w:rsidRPr="00283A0C" w:rsidDel="00875361">
          <w:rPr>
            <w:color w:val="5F5F5F" w:themeColor="accent6" w:themeShade="80"/>
            <w:szCs w:val="22"/>
          </w:rPr>
          <w:delText>KPIs:  2 KPIs in common for all projects</w:delText>
        </w:r>
      </w:del>
    </w:p>
    <w:p w14:paraId="1A3269E5" w14:textId="51E33C66" w:rsidR="002D0AD0" w:rsidRPr="00283A0C" w:rsidDel="00875361" w:rsidRDefault="002D0AD0" w:rsidP="002D0AD0">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76" w:lineRule="auto"/>
        <w:jc w:val="left"/>
        <w:rPr>
          <w:del w:id="17" w:author="themis" w:date="2022-03-22T17:48:00Z"/>
          <w:color w:val="5F5F5F" w:themeColor="accent6" w:themeShade="80"/>
          <w:szCs w:val="22"/>
        </w:rPr>
      </w:pPr>
    </w:p>
    <w:p w14:paraId="1B153E46" w14:textId="4E578725" w:rsidR="002D0AD0" w:rsidRPr="00283A0C" w:rsidDel="00875361" w:rsidRDefault="002D0AD0" w:rsidP="002D0AD0">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76" w:lineRule="auto"/>
        <w:jc w:val="left"/>
        <w:rPr>
          <w:del w:id="18" w:author="themis" w:date="2022-03-22T17:48:00Z"/>
          <w:color w:val="5F5F5F" w:themeColor="accent6" w:themeShade="80"/>
          <w:szCs w:val="22"/>
        </w:rPr>
      </w:pPr>
      <w:del w:id="19" w:author="themis" w:date="2022-03-22T17:48:00Z">
        <w:r w:rsidRPr="00283A0C" w:rsidDel="00875361">
          <w:rPr>
            <w:color w:val="5F5F5F" w:themeColor="accent6" w:themeShade="80"/>
            <w:szCs w:val="22"/>
          </w:rPr>
          <w:delText xml:space="preserve">The first Project KPI is the  </w:delText>
        </w:r>
        <w:r w:rsidRPr="00283A0C" w:rsidDel="00875361">
          <w:rPr>
            <w:b/>
            <w:color w:val="5F5F5F" w:themeColor="accent6" w:themeShade="80"/>
            <w:szCs w:val="22"/>
          </w:rPr>
          <w:delText>Progress Check</w:delText>
        </w:r>
        <w:r w:rsidRPr="00283A0C" w:rsidDel="00875361">
          <w:rPr>
            <w:color w:val="5F5F5F" w:themeColor="accent6" w:themeShade="80"/>
            <w:szCs w:val="22"/>
          </w:rPr>
          <w:delText xml:space="preserve"> , which is the ratio between the </w:delText>
        </w:r>
        <w:r w:rsidRPr="00283A0C" w:rsidDel="00875361">
          <w:rPr>
            <w:color w:val="5F5F5F" w:themeColor="accent6" w:themeShade="80"/>
            <w:szCs w:val="22"/>
            <w:lang w:val="en-US"/>
          </w:rPr>
          <w:delText>actual  % of completion of a task, and the</w:delText>
        </w:r>
        <w:r w:rsidRPr="00283A0C" w:rsidDel="00875361">
          <w:rPr>
            <w:color w:val="5F5F5F" w:themeColor="accent6" w:themeShade="80"/>
            <w:szCs w:val="22"/>
          </w:rPr>
          <w:delText xml:space="preserve"> scheduled % of completion of a task.</w:delText>
        </w:r>
      </w:del>
    </w:p>
    <w:p w14:paraId="1902D33B" w14:textId="0EE87AC6" w:rsidR="002D0AD0" w:rsidRPr="00283A0C" w:rsidDel="00875361" w:rsidRDefault="002D0AD0" w:rsidP="002D0AD0">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76" w:lineRule="auto"/>
        <w:jc w:val="center"/>
        <w:rPr>
          <w:del w:id="20" w:author="themis" w:date="2022-03-22T17:48:00Z"/>
          <w:color w:val="5F5F5F" w:themeColor="accent6" w:themeShade="80"/>
          <w:szCs w:val="22"/>
          <w:lang w:val="en-US" w:eastAsia="it-IT"/>
        </w:rPr>
      </w:pPr>
    </w:p>
    <w:p w14:paraId="1C6E4312" w14:textId="2173C61A" w:rsidR="002D0AD0" w:rsidRPr="00283A0C" w:rsidDel="00875361" w:rsidRDefault="002D0AD0" w:rsidP="002D0AD0">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76" w:lineRule="auto"/>
        <w:jc w:val="center"/>
        <w:rPr>
          <w:del w:id="21" w:author="themis" w:date="2022-03-22T17:48:00Z"/>
          <w:color w:val="5F5F5F" w:themeColor="accent6" w:themeShade="80"/>
          <w:szCs w:val="22"/>
        </w:rPr>
      </w:pPr>
      <w:del w:id="22" w:author="themis" w:date="2022-03-22T17:48:00Z">
        <w:r w:rsidRPr="00283A0C" w:rsidDel="00875361">
          <w:rPr>
            <w:noProof/>
            <w:color w:val="5F5F5F" w:themeColor="accent6" w:themeShade="80"/>
            <w:szCs w:val="22"/>
            <w:lang w:val="en-US"/>
          </w:rPr>
          <w:drawing>
            <wp:inline distT="0" distB="0" distL="0" distR="0" wp14:anchorId="1D096522" wp14:editId="0C799602">
              <wp:extent cx="3821967" cy="1151681"/>
              <wp:effectExtent l="19050" t="0" r="7083"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3833179" cy="1155060"/>
                      </a:xfrm>
                      <a:prstGeom prst="rect">
                        <a:avLst/>
                      </a:prstGeom>
                      <a:noFill/>
                      <a:ln w="9525">
                        <a:noFill/>
                        <a:miter lim="800000"/>
                        <a:headEnd/>
                        <a:tailEnd/>
                      </a:ln>
                    </pic:spPr>
                  </pic:pic>
                </a:graphicData>
              </a:graphic>
            </wp:inline>
          </w:drawing>
        </w:r>
      </w:del>
    </w:p>
    <w:p w14:paraId="4D0FCBB3" w14:textId="2C349D4D" w:rsidR="002D0AD0" w:rsidRPr="00283A0C" w:rsidDel="00875361" w:rsidRDefault="002D0AD0" w:rsidP="002D0AD0">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76" w:lineRule="auto"/>
        <w:jc w:val="left"/>
        <w:rPr>
          <w:del w:id="23" w:author="themis" w:date="2022-03-22T17:48:00Z"/>
          <w:color w:val="5F5F5F" w:themeColor="accent6" w:themeShade="80"/>
          <w:szCs w:val="22"/>
        </w:rPr>
      </w:pPr>
      <w:del w:id="24" w:author="themis" w:date="2022-03-22T17:48:00Z">
        <w:r w:rsidRPr="00283A0C" w:rsidDel="00875361">
          <w:rPr>
            <w:color w:val="5F5F5F" w:themeColor="accent6" w:themeShade="80"/>
            <w:szCs w:val="22"/>
          </w:rPr>
          <w:delText>The second Project KPI is the Sprint Burndown Chart, which is a graphical representation of the work left to do versus time.</w:delText>
        </w:r>
      </w:del>
    </w:p>
    <w:p w14:paraId="72067AC6" w14:textId="79834C37" w:rsidR="002D0AD0" w:rsidDel="00875361" w:rsidRDefault="002D0AD0" w:rsidP="002D0AD0">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76" w:lineRule="auto"/>
        <w:jc w:val="left"/>
        <w:rPr>
          <w:del w:id="25" w:author="themis" w:date="2022-03-22T17:48:00Z"/>
          <w:color w:val="BFBFBF" w:themeColor="accent6"/>
          <w:szCs w:val="22"/>
        </w:rPr>
      </w:pPr>
    </w:p>
    <w:p w14:paraId="7DA0FB95" w14:textId="22E49DD3" w:rsidR="002D0AD0" w:rsidDel="00875361" w:rsidRDefault="002D0AD0" w:rsidP="002D0AD0">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76" w:lineRule="auto"/>
        <w:jc w:val="center"/>
        <w:rPr>
          <w:del w:id="26" w:author="themis" w:date="2022-03-22T17:48:00Z"/>
          <w:color w:val="BFBFBF" w:themeColor="accent6"/>
          <w:szCs w:val="22"/>
        </w:rPr>
      </w:pPr>
      <w:del w:id="27" w:author="themis" w:date="2022-03-22T17:48:00Z">
        <w:r w:rsidRPr="00703F15" w:rsidDel="00875361">
          <w:rPr>
            <w:noProof/>
            <w:color w:val="BFBFBF" w:themeColor="accent6"/>
            <w:szCs w:val="22"/>
            <w:lang w:val="en-US"/>
          </w:rPr>
          <w:drawing>
            <wp:inline distT="0" distB="0" distL="0" distR="0" wp14:anchorId="2F7C773C" wp14:editId="54F70E97">
              <wp:extent cx="3846894" cy="2685327"/>
              <wp:effectExtent l="19050" t="0" r="20256" b="723"/>
              <wp:docPr id="3"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del>
    </w:p>
    <w:p w14:paraId="23E0747F" w14:textId="570BF97C" w:rsidR="002D0AD0" w:rsidRPr="00594DB9" w:rsidDel="00875361" w:rsidRDefault="002D0AD0" w:rsidP="002D0AD0">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76" w:lineRule="auto"/>
        <w:jc w:val="center"/>
        <w:rPr>
          <w:del w:id="28" w:author="themis" w:date="2022-03-22T17:48:00Z"/>
          <w:color w:val="5F5F5F" w:themeColor="accent6" w:themeShade="80"/>
          <w:szCs w:val="22"/>
          <w:lang w:val="en-US"/>
        </w:rPr>
      </w:pPr>
    </w:p>
    <w:p w14:paraId="74E1FF3B" w14:textId="016EF01A" w:rsidR="002D0AD0" w:rsidRPr="00594DB9" w:rsidDel="00875361" w:rsidRDefault="002D0AD0" w:rsidP="002D0AD0">
      <w:pPr>
        <w:rPr>
          <w:del w:id="29" w:author="themis" w:date="2022-03-22T17:48:00Z"/>
          <w:color w:val="5F5F5F" w:themeColor="accent6" w:themeShade="80"/>
          <w:szCs w:val="22"/>
          <w:lang w:val="en-US"/>
        </w:rPr>
      </w:pPr>
      <w:del w:id="30" w:author="themis" w:date="2022-03-22T17:48:00Z">
        <w:r w:rsidRPr="00594DB9" w:rsidDel="00875361">
          <w:rPr>
            <w:color w:val="5F5F5F" w:themeColor="accent6" w:themeShade="80"/>
            <w:szCs w:val="22"/>
            <w:lang w:val="en-US"/>
          </w:rPr>
          <w:delText>Both Project KPIs have to be calculated biweekly and discussed with the mentor.</w:delText>
        </w:r>
      </w:del>
    </w:p>
    <w:p w14:paraId="11906CAD" w14:textId="17FDD80F" w:rsidR="002D0AD0" w:rsidDel="00875361" w:rsidRDefault="002D0AD0">
      <w:pPr>
        <w:spacing w:before="0" w:after="160" w:line="259" w:lineRule="auto"/>
        <w:jc w:val="left"/>
        <w:rPr>
          <w:del w:id="31" w:author="themis" w:date="2022-03-22T17:48:00Z"/>
          <w:color w:val="BFBFBF" w:themeColor="accent6"/>
          <w:szCs w:val="22"/>
        </w:rPr>
      </w:pPr>
      <w:del w:id="32" w:author="themis" w:date="2022-03-22T17:48:00Z">
        <w:r w:rsidDel="00875361">
          <w:rPr>
            <w:color w:val="BFBFBF" w:themeColor="accent6"/>
            <w:szCs w:val="22"/>
          </w:rPr>
          <w:br w:type="page"/>
        </w:r>
      </w:del>
    </w:p>
    <w:p w14:paraId="62309A91" w14:textId="77777777" w:rsidR="006F56C5" w:rsidRDefault="006F56C5" w:rsidP="000B437F">
      <w:pPr>
        <w:pStyle w:val="Heading1"/>
        <w:rPr>
          <w:lang w:val="en-US"/>
        </w:rPr>
        <w:sectPr w:rsidR="006F56C5" w:rsidSect="006F56C5">
          <w:headerReference w:type="default" r:id="rId19"/>
          <w:footerReference w:type="default" r:id="rId20"/>
          <w:footerReference w:type="first" r:id="rId21"/>
          <w:pgSz w:w="11906" w:h="16838"/>
          <w:pgMar w:top="1134" w:right="1134" w:bottom="1134" w:left="1134" w:header="567" w:footer="567" w:gutter="0"/>
          <w:cols w:space="708"/>
          <w:docGrid w:linePitch="360"/>
        </w:sectPr>
      </w:pPr>
    </w:p>
    <w:p w14:paraId="1F0963E1" w14:textId="77777777" w:rsidR="000B437F" w:rsidRPr="000B437F" w:rsidRDefault="000B437F" w:rsidP="000B437F">
      <w:pPr>
        <w:pStyle w:val="Heading1"/>
        <w:rPr>
          <w:color w:val="BFBFBF" w:themeColor="accent6"/>
        </w:rPr>
      </w:pPr>
      <w:r w:rsidRPr="000B437F">
        <w:rPr>
          <w:lang w:val="en-US"/>
        </w:rPr>
        <w:lastRenderedPageBreak/>
        <w:t>GANTT Chart</w:t>
      </w:r>
    </w:p>
    <w:p w14:paraId="6093BEBE" w14:textId="77777777" w:rsidR="000B437F" w:rsidRDefault="000B437F" w:rsidP="000B437F"/>
    <w:p w14:paraId="74E9C647" w14:textId="3BAC6B0E" w:rsidR="0070453E" w:rsidRPr="00410753" w:rsidRDefault="0070453E" w:rsidP="000B437F">
      <w:r w:rsidRPr="00410753">
        <w:t>You will find Annex 1</w:t>
      </w:r>
      <w:r w:rsidR="00CB1356" w:rsidRPr="00410753">
        <w:t xml:space="preserve">- GANTT Chart </w:t>
      </w:r>
      <w:proofErr w:type="spellStart"/>
      <w:r w:rsidR="00CB1356" w:rsidRPr="00410753">
        <w:t>Exell</w:t>
      </w:r>
      <w:proofErr w:type="spellEnd"/>
      <w:r w:rsidR="00CB1356" w:rsidRPr="00410753">
        <w:t xml:space="preserve"> Document</w:t>
      </w:r>
    </w:p>
    <w:p w14:paraId="47687573" w14:textId="20182825" w:rsidR="00CB1356" w:rsidRPr="00260FE5" w:rsidRDefault="00244741">
      <w:pPr>
        <w:spacing w:before="0" w:after="160" w:line="259" w:lineRule="auto"/>
        <w:jc w:val="left"/>
        <w:rPr>
          <w:color w:val="BFBFBF" w:themeColor="accent6"/>
          <w:szCs w:val="22"/>
        </w:rPr>
      </w:pPr>
      <w:r>
        <w:rPr>
          <w:noProof/>
          <w:lang w:val="en-US"/>
        </w:rPr>
        <w:drawing>
          <wp:anchor distT="0" distB="0" distL="114300" distR="114300" simplePos="0" relativeHeight="251658241" behindDoc="0" locked="0" layoutInCell="1" allowOverlap="1" wp14:anchorId="2F08C35B" wp14:editId="584B8619">
            <wp:simplePos x="0" y="0"/>
            <wp:positionH relativeFrom="margin">
              <wp:posOffset>-377190</wp:posOffset>
            </wp:positionH>
            <wp:positionV relativeFrom="paragraph">
              <wp:posOffset>386080</wp:posOffset>
            </wp:positionV>
            <wp:extent cx="9939020" cy="3238500"/>
            <wp:effectExtent l="0" t="0" r="5080" b="0"/>
            <wp:wrapSquare wrapText="bothSides"/>
            <wp:docPr id="1395174819" name="Immagine 1395174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9939020" cy="3238500"/>
                    </a:xfrm>
                    <a:prstGeom prst="rect">
                      <a:avLst/>
                    </a:prstGeom>
                  </pic:spPr>
                </pic:pic>
              </a:graphicData>
            </a:graphic>
            <wp14:sizeRelH relativeFrom="margin">
              <wp14:pctWidth>0</wp14:pctWidth>
            </wp14:sizeRelH>
            <wp14:sizeRelV relativeFrom="margin">
              <wp14:pctHeight>0</wp14:pctHeight>
            </wp14:sizeRelV>
          </wp:anchor>
        </w:drawing>
      </w:r>
      <w:r w:rsidR="00CB1356" w:rsidRPr="377C2F46">
        <w:rPr>
          <w:color w:val="BFBFBF" w:themeColor="background1" w:themeShade="BF"/>
        </w:rPr>
        <w:t>Please copy here the picture of your finish GANTT</w:t>
      </w:r>
      <w:r w:rsidR="000518C5" w:rsidRPr="377C2F46">
        <w:rPr>
          <w:color w:val="BFBFBF" w:themeColor="background1" w:themeShade="BF"/>
        </w:rPr>
        <w:t xml:space="preserve"> here replacing the example</w:t>
      </w:r>
      <w:r w:rsidR="00CB1356" w:rsidRPr="377C2F46">
        <w:rPr>
          <w:color w:val="BFBFBF" w:themeColor="background1" w:themeShade="BF"/>
        </w:rPr>
        <w:t xml:space="preserve">. </w:t>
      </w:r>
    </w:p>
    <w:p w14:paraId="0D6E86BC" w14:textId="62F9B16A" w:rsidR="00DB4C94" w:rsidRDefault="00DB4C94" w:rsidP="377C2F46">
      <w:pPr>
        <w:spacing w:before="0" w:after="160" w:line="259" w:lineRule="auto"/>
        <w:jc w:val="left"/>
        <w:rPr>
          <w:szCs w:val="22"/>
          <w:lang w:val="en-US"/>
        </w:rPr>
      </w:pPr>
    </w:p>
    <w:p w14:paraId="20FF4980" w14:textId="31FEDB6B" w:rsidR="001E6BC3" w:rsidRDefault="00E910A4">
      <w:pPr>
        <w:spacing w:before="0" w:after="160" w:line="259" w:lineRule="auto"/>
        <w:jc w:val="left"/>
      </w:pPr>
      <w:r>
        <w:rPr>
          <w:lang w:val="en-US"/>
        </w:rPr>
        <w:br w:type="page"/>
      </w:r>
    </w:p>
    <w:p w14:paraId="5AE1BBDB" w14:textId="77777777" w:rsidR="006F56C5" w:rsidRDefault="006F56C5" w:rsidP="00F53811">
      <w:pPr>
        <w:spacing w:before="0" w:after="160" w:line="259" w:lineRule="auto"/>
        <w:jc w:val="left"/>
        <w:sectPr w:rsidR="006F56C5" w:rsidSect="006F56C5">
          <w:pgSz w:w="16838" w:h="11906" w:orient="landscape"/>
          <w:pgMar w:top="1134" w:right="1134" w:bottom="1134" w:left="1134" w:header="567" w:footer="567" w:gutter="0"/>
          <w:cols w:space="708"/>
          <w:docGrid w:linePitch="360"/>
        </w:sectPr>
      </w:pPr>
    </w:p>
    <w:p w14:paraId="7CB377AE" w14:textId="77777777" w:rsidR="00194632" w:rsidRDefault="009F018F" w:rsidP="00F53811">
      <w:pPr>
        <w:spacing w:before="0" w:after="160" w:line="259" w:lineRule="auto"/>
        <w:jc w:val="left"/>
      </w:pPr>
      <w:r>
        <w:rPr>
          <w:noProof/>
          <w:lang w:val="en-US"/>
        </w:rPr>
        <w:lastRenderedPageBreak/>
        <w:drawing>
          <wp:anchor distT="0" distB="0" distL="114300" distR="114300" simplePos="0" relativeHeight="251658240" behindDoc="1" locked="0" layoutInCell="1" allowOverlap="1" wp14:anchorId="237CAAAD" wp14:editId="00AC64BA">
            <wp:simplePos x="0" y="0"/>
            <wp:positionH relativeFrom="page">
              <wp:align>left</wp:align>
            </wp:positionH>
            <wp:positionV relativeFrom="margin">
              <wp:align>top</wp:align>
            </wp:positionV>
            <wp:extent cx="7595870" cy="10761345"/>
            <wp:effectExtent l="0" t="0" r="5080" b="1905"/>
            <wp:wrapTight wrapText="bothSides">
              <wp:wrapPolygon edited="0">
                <wp:start x="0" y="0"/>
                <wp:lineTo x="0" y="21566"/>
                <wp:lineTo x="21560" y="21566"/>
                <wp:lineTo x="2156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ar Cover.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595870" cy="10761345"/>
                    </a:xfrm>
                    <a:prstGeom prst="rect">
                      <a:avLst/>
                    </a:prstGeom>
                  </pic:spPr>
                </pic:pic>
              </a:graphicData>
            </a:graphic>
          </wp:anchor>
        </w:drawing>
      </w:r>
    </w:p>
    <w:sectPr w:rsidR="00194632" w:rsidSect="006F56C5">
      <w:pgSz w:w="11906" w:h="16838"/>
      <w:pgMar w:top="1134" w:right="1134" w:bottom="1134" w:left="1134"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themis" w:date="2022-03-22T17:47:00Z" w:initials="t">
    <w:p w14:paraId="33F74DB6" w14:textId="77777777" w:rsidR="00E74EE4" w:rsidRDefault="00E74EE4">
      <w:pPr>
        <w:pStyle w:val="CommentText"/>
      </w:pPr>
      <w:r>
        <w:rPr>
          <w:rStyle w:val="CommentReference"/>
        </w:rPr>
        <w:annotationRef/>
      </w:r>
      <w:r>
        <w:t xml:space="preserve">I think we don’t need this one. </w:t>
      </w:r>
    </w:p>
    <w:p w14:paraId="4226B7E2" w14:textId="77777777" w:rsidR="00E74EE4" w:rsidRDefault="00E74EE4">
      <w:pPr>
        <w:pStyle w:val="CommentText"/>
      </w:pPr>
    </w:p>
    <w:p w14:paraId="1D98FEC6" w14:textId="77777777" w:rsidR="00E74EE4" w:rsidRDefault="00E74EE4">
      <w:pPr>
        <w:pStyle w:val="CommentText"/>
      </w:pPr>
      <w:r>
        <w:t xml:space="preserve">Both the progress check and the burnout chart are covered by the Kanban boards </w:t>
      </w:r>
    </w:p>
    <w:p w14:paraId="791A779A" w14:textId="77777777" w:rsidR="00E74EE4" w:rsidRDefault="00E74EE4">
      <w:pPr>
        <w:pStyle w:val="CommentText"/>
      </w:pPr>
    </w:p>
    <w:p w14:paraId="39D9E917" w14:textId="2682B595" w:rsidR="00E74EE4" w:rsidRDefault="00E74EE4">
      <w:pPr>
        <w:pStyle w:val="CommentText"/>
      </w:pPr>
      <w:r>
        <w:t>(do we actually need to have percentage of completion?)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9D9E9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A0406" w16cex:dateUtc="2022-03-14T17: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0DE42F" w16cid:durableId="25DA040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C22170" w14:textId="77777777" w:rsidR="007242E1" w:rsidRDefault="007242E1">
      <w:pPr>
        <w:spacing w:before="0" w:after="0" w:line="240" w:lineRule="auto"/>
      </w:pPr>
      <w:r>
        <w:separator/>
      </w:r>
    </w:p>
  </w:endnote>
  <w:endnote w:type="continuationSeparator" w:id="0">
    <w:p w14:paraId="5BD2A97D" w14:textId="77777777" w:rsidR="007242E1" w:rsidRDefault="007242E1">
      <w:pPr>
        <w:spacing w:before="0" w:after="0" w:line="240" w:lineRule="auto"/>
      </w:pPr>
      <w:r>
        <w:continuationSeparator/>
      </w:r>
    </w:p>
  </w:endnote>
  <w:endnote w:type="continuationNotice" w:id="1">
    <w:p w14:paraId="5FA1EF56" w14:textId="77777777" w:rsidR="007242E1" w:rsidRDefault="007242E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ACABA" w14:textId="77777777" w:rsidR="007242E1" w:rsidRDefault="007242E1">
    <w:pPr>
      <w:pStyle w:val="Footer"/>
      <w:tabs>
        <w:tab w:val="clear" w:pos="4513"/>
        <w:tab w:val="clear" w:pos="9026"/>
        <w:tab w:val="right" w:pos="14286"/>
      </w:tabs>
      <w:jc w:val="left"/>
      <w:rPr>
        <w:sz w:val="20"/>
        <w:szCs w:val="20"/>
      </w:rPr>
    </w:pPr>
    <w:r>
      <w:rPr>
        <w:sz w:val="20"/>
        <w:szCs w:val="20"/>
      </w:rPr>
      <w:t xml:space="preserve">KITT4SME (952119) </w:t>
    </w:r>
    <w:r>
      <w:rPr>
        <w:sz w:val="20"/>
      </w:rPr>
      <w:t>TYPE-A Open Call for Proposals</w:t>
    </w:r>
    <w:r>
      <w:rPr>
        <w:sz w:val="20"/>
        <w:szCs w:val="20"/>
      </w:rPr>
      <w:tab/>
      <w:t xml:space="preserve">Page </w:t>
    </w:r>
    <w:sdt>
      <w:sdtPr>
        <w:rPr>
          <w:sz w:val="20"/>
          <w:szCs w:val="20"/>
        </w:rPr>
        <w:id w:val="-690686789"/>
        <w:docPartObj>
          <w:docPartGallery w:val="Page Numbers (Bottom of Page)"/>
          <w:docPartUnique/>
        </w:docPartObj>
      </w:sdtPr>
      <w:sdtContent>
        <w:sdt>
          <w:sdtPr>
            <w:rPr>
              <w:sz w:val="20"/>
              <w:szCs w:val="20"/>
            </w:rPr>
            <w:id w:val="1728636285"/>
            <w:docPartObj>
              <w:docPartGallery w:val="Page Numbers (Top of Page)"/>
              <w:docPartUnique/>
            </w:docPartObj>
          </w:sdtPr>
          <w:sdtContent>
            <w:r>
              <w:rPr>
                <w:b/>
                <w:bCs/>
                <w:sz w:val="20"/>
                <w:szCs w:val="20"/>
              </w:rPr>
              <w:fldChar w:fldCharType="begin"/>
            </w:r>
            <w:r>
              <w:rPr>
                <w:b/>
                <w:bCs/>
                <w:sz w:val="20"/>
                <w:szCs w:val="20"/>
              </w:rPr>
              <w:instrText xml:space="preserve"> PAGE </w:instrText>
            </w:r>
            <w:r>
              <w:rPr>
                <w:b/>
                <w:bCs/>
                <w:sz w:val="20"/>
                <w:szCs w:val="20"/>
              </w:rPr>
              <w:fldChar w:fldCharType="separate"/>
            </w:r>
            <w:r>
              <w:rPr>
                <w:b/>
                <w:bCs/>
                <w:noProof/>
                <w:sz w:val="20"/>
                <w:szCs w:val="20"/>
              </w:rPr>
              <w:t>9</w:t>
            </w:r>
            <w:r>
              <w:rPr>
                <w:b/>
                <w:bCs/>
                <w:sz w:val="20"/>
                <w:szCs w:val="20"/>
              </w:rPr>
              <w:fldChar w:fldCharType="end"/>
            </w:r>
            <w:r>
              <w:rPr>
                <w:sz w:val="20"/>
                <w:szCs w:val="20"/>
              </w:rPr>
              <w:t xml:space="preserve"> / </w:t>
            </w:r>
            <w:r>
              <w:rPr>
                <w:b/>
                <w:bCs/>
                <w:sz w:val="20"/>
                <w:szCs w:val="20"/>
              </w:rPr>
              <w:fldChar w:fldCharType="begin"/>
            </w:r>
            <w:r>
              <w:rPr>
                <w:b/>
                <w:bCs/>
                <w:sz w:val="20"/>
                <w:szCs w:val="20"/>
              </w:rPr>
              <w:instrText xml:space="preserve"> NUMPAGES  </w:instrText>
            </w:r>
            <w:r>
              <w:rPr>
                <w:b/>
                <w:bCs/>
                <w:sz w:val="20"/>
                <w:szCs w:val="20"/>
              </w:rPr>
              <w:fldChar w:fldCharType="separate"/>
            </w:r>
            <w:r>
              <w:rPr>
                <w:b/>
                <w:bCs/>
                <w:noProof/>
                <w:sz w:val="20"/>
                <w:szCs w:val="20"/>
              </w:rPr>
              <w:t>12</w:t>
            </w:r>
            <w:r>
              <w:rPr>
                <w:b/>
                <w:bCs/>
                <w:sz w:val="20"/>
                <w:szCs w:val="20"/>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10"/>
      <w:gridCol w:w="3210"/>
      <w:gridCol w:w="3210"/>
    </w:tblGrid>
    <w:tr w:rsidR="007242E1" w14:paraId="13AE6652" w14:textId="77777777" w:rsidTr="24DBB51C">
      <w:tc>
        <w:tcPr>
          <w:tcW w:w="3210" w:type="dxa"/>
        </w:tcPr>
        <w:p w14:paraId="2D37DDC2" w14:textId="1107B760" w:rsidR="007242E1" w:rsidRDefault="007242E1" w:rsidP="24DBB51C">
          <w:pPr>
            <w:pStyle w:val="Header"/>
            <w:ind w:left="-115"/>
            <w:jc w:val="left"/>
            <w:rPr>
              <w:szCs w:val="22"/>
            </w:rPr>
          </w:pPr>
        </w:p>
      </w:tc>
      <w:tc>
        <w:tcPr>
          <w:tcW w:w="3210" w:type="dxa"/>
        </w:tcPr>
        <w:p w14:paraId="31A08FE1" w14:textId="75918128" w:rsidR="007242E1" w:rsidRDefault="007242E1" w:rsidP="24DBB51C">
          <w:pPr>
            <w:pStyle w:val="Header"/>
            <w:jc w:val="center"/>
            <w:rPr>
              <w:szCs w:val="22"/>
            </w:rPr>
          </w:pPr>
        </w:p>
      </w:tc>
      <w:tc>
        <w:tcPr>
          <w:tcW w:w="3210" w:type="dxa"/>
        </w:tcPr>
        <w:p w14:paraId="7141F363" w14:textId="0A7EFB9D" w:rsidR="007242E1" w:rsidRDefault="007242E1" w:rsidP="24DBB51C">
          <w:pPr>
            <w:pStyle w:val="Header"/>
            <w:ind w:right="-115"/>
            <w:jc w:val="right"/>
            <w:rPr>
              <w:szCs w:val="22"/>
            </w:rPr>
          </w:pPr>
        </w:p>
      </w:tc>
    </w:tr>
  </w:tbl>
  <w:p w14:paraId="4DF18A13" w14:textId="5AECF4B2" w:rsidR="007242E1" w:rsidRDefault="007242E1" w:rsidP="24DBB51C">
    <w:pPr>
      <w:pStyle w:val="Footer"/>
      <w:rPr>
        <w:szCs w:val="2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C428A" w14:textId="77777777" w:rsidR="007242E1" w:rsidRDefault="007242E1">
    <w:pPr>
      <w:pStyle w:val="Footer"/>
      <w:tabs>
        <w:tab w:val="clear" w:pos="4513"/>
        <w:tab w:val="clear" w:pos="9026"/>
        <w:tab w:val="right" w:pos="14286"/>
      </w:tabs>
      <w:jc w:val="left"/>
      <w:rPr>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10"/>
      <w:gridCol w:w="3210"/>
      <w:gridCol w:w="3210"/>
    </w:tblGrid>
    <w:tr w:rsidR="007242E1" w14:paraId="1C578012" w14:textId="77777777" w:rsidTr="24DBB51C">
      <w:tc>
        <w:tcPr>
          <w:tcW w:w="3210" w:type="dxa"/>
        </w:tcPr>
        <w:p w14:paraId="419727C3" w14:textId="0101EABA" w:rsidR="007242E1" w:rsidRDefault="007242E1" w:rsidP="24DBB51C">
          <w:pPr>
            <w:pStyle w:val="Header"/>
            <w:ind w:left="-115"/>
            <w:jc w:val="left"/>
            <w:rPr>
              <w:szCs w:val="22"/>
            </w:rPr>
          </w:pPr>
        </w:p>
      </w:tc>
      <w:tc>
        <w:tcPr>
          <w:tcW w:w="3210" w:type="dxa"/>
        </w:tcPr>
        <w:p w14:paraId="30F3A6FC" w14:textId="76E66A13" w:rsidR="007242E1" w:rsidRDefault="007242E1" w:rsidP="24DBB51C">
          <w:pPr>
            <w:pStyle w:val="Header"/>
            <w:jc w:val="center"/>
            <w:rPr>
              <w:szCs w:val="22"/>
            </w:rPr>
          </w:pPr>
        </w:p>
      </w:tc>
      <w:tc>
        <w:tcPr>
          <w:tcW w:w="3210" w:type="dxa"/>
        </w:tcPr>
        <w:p w14:paraId="06AE60BB" w14:textId="7AFE7CA2" w:rsidR="007242E1" w:rsidRDefault="007242E1" w:rsidP="24DBB51C">
          <w:pPr>
            <w:pStyle w:val="Header"/>
            <w:ind w:right="-115"/>
            <w:jc w:val="right"/>
            <w:rPr>
              <w:szCs w:val="22"/>
            </w:rPr>
          </w:pPr>
        </w:p>
      </w:tc>
    </w:tr>
  </w:tbl>
  <w:p w14:paraId="6972135D" w14:textId="08D704BA" w:rsidR="007242E1" w:rsidRDefault="007242E1" w:rsidP="24DBB51C">
    <w:pPr>
      <w:pStyle w:val="Footer"/>
      <w:rPr>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1B68EE" w14:textId="77777777" w:rsidR="007242E1" w:rsidRDefault="007242E1">
      <w:pPr>
        <w:spacing w:after="0" w:line="240" w:lineRule="auto"/>
      </w:pPr>
      <w:r>
        <w:separator/>
      </w:r>
    </w:p>
  </w:footnote>
  <w:footnote w:type="continuationSeparator" w:id="0">
    <w:p w14:paraId="105ADA9F" w14:textId="77777777" w:rsidR="007242E1" w:rsidRDefault="007242E1">
      <w:pPr>
        <w:spacing w:after="0" w:line="240" w:lineRule="auto"/>
      </w:pPr>
      <w:r>
        <w:continuationSeparator/>
      </w:r>
    </w:p>
  </w:footnote>
  <w:footnote w:type="continuationNotice" w:id="1">
    <w:p w14:paraId="764FAC70" w14:textId="77777777" w:rsidR="007242E1" w:rsidRDefault="007242E1">
      <w:pPr>
        <w:spacing w:before="0" w:after="0" w:line="240" w:lineRule="auto"/>
      </w:pPr>
    </w:p>
  </w:footnote>
  <w:footnote w:id="2">
    <w:p w14:paraId="13462951" w14:textId="77777777" w:rsidR="00A876A7" w:rsidRPr="008624FE" w:rsidRDefault="00A876A7" w:rsidP="00A876A7">
      <w:pPr>
        <w:pStyle w:val="FootnoteText"/>
        <w:rPr>
          <w:lang w:val="en-US"/>
        </w:rPr>
      </w:pPr>
      <w:r>
        <w:rPr>
          <w:rStyle w:val="FootnoteReference"/>
        </w:rPr>
        <w:footnoteRef/>
      </w:r>
      <w:r>
        <w:t xml:space="preserve"> </w:t>
      </w:r>
      <w:r w:rsidRPr="008624FE">
        <w:rPr>
          <w:b/>
          <w:lang w:val="en-US"/>
        </w:rPr>
        <w:t>Note</w:t>
      </w:r>
      <w:r>
        <w:rPr>
          <w:lang w:val="en-US"/>
        </w:rPr>
        <w:t>: in its current implementation the KITT4SME platform will not support the traffic for the training purposes of the models. You are invited to describe this kind of data here though, considering future platform implementations.</w:t>
      </w:r>
    </w:p>
  </w:footnote>
  <w:footnote w:id="3">
    <w:p w14:paraId="16DA8ECA" w14:textId="57DC28C8" w:rsidR="007242E1" w:rsidRPr="008624FE" w:rsidRDefault="007242E1">
      <w:pPr>
        <w:pStyle w:val="FootnoteText"/>
        <w:rPr>
          <w:lang w:val="en-US"/>
        </w:rPr>
      </w:pPr>
      <w:r>
        <w:rPr>
          <w:rStyle w:val="FootnoteReference"/>
        </w:rPr>
        <w:footnoteRef/>
      </w:r>
      <w:r>
        <w:t xml:space="preserve"> </w:t>
      </w:r>
      <w:r w:rsidRPr="008624FE">
        <w:rPr>
          <w:b/>
          <w:lang w:val="en-US"/>
        </w:rPr>
        <w:t>Note</w:t>
      </w:r>
      <w:r>
        <w:rPr>
          <w:lang w:val="en-US"/>
        </w:rPr>
        <w:t>: in its current implementation the KITT4SME platform will not support the traffic for the training purposes of the models. You are invited to describe this kind of data here though, considering future platform implementations.</w:t>
      </w:r>
    </w:p>
  </w:footnote>
  <w:footnote w:id="4">
    <w:p w14:paraId="33EC9D6A" w14:textId="77777777" w:rsidR="007242E1" w:rsidRPr="008624FE" w:rsidRDefault="007242E1" w:rsidP="007242E1">
      <w:pPr>
        <w:pStyle w:val="FootnoteText"/>
        <w:rPr>
          <w:lang w:val="en-US"/>
        </w:rPr>
      </w:pPr>
      <w:r>
        <w:rPr>
          <w:rStyle w:val="FootnoteReference"/>
        </w:rPr>
        <w:footnoteRef/>
      </w:r>
      <w:r>
        <w:t xml:space="preserve"> </w:t>
      </w:r>
      <w:r w:rsidRPr="008624FE">
        <w:rPr>
          <w:b/>
          <w:lang w:val="en-US"/>
        </w:rPr>
        <w:t>Note</w:t>
      </w:r>
      <w:r>
        <w:rPr>
          <w:lang w:val="en-US"/>
        </w:rPr>
        <w:t>: in its current implementation the KITT4SME platform will not support the traffic for the training purposes of the models. You are invited to describe this kind of data here though, considering future platform implementations.</w:t>
      </w:r>
    </w:p>
  </w:footnote>
  <w:footnote w:id="5">
    <w:p w14:paraId="4A387074" w14:textId="1C1FC3E7" w:rsidR="00681DE4" w:rsidRPr="00681DE4" w:rsidRDefault="00681DE4" w:rsidP="00681DE4">
      <w:pPr>
        <w:pStyle w:val="FootnoteText"/>
        <w:rPr>
          <w:lang w:val="en-US"/>
        </w:rPr>
      </w:pPr>
      <w:r>
        <w:rPr>
          <w:rStyle w:val="FootnoteReference"/>
        </w:rPr>
        <w:footnoteRef/>
      </w:r>
      <w:r>
        <w:t xml:space="preserve"> </w:t>
      </w:r>
      <w:r>
        <w:rPr>
          <w:lang w:val="en-US"/>
        </w:rPr>
        <w:t>You may want to</w:t>
      </w:r>
      <w:r w:rsidRPr="00681DE4">
        <w:rPr>
          <w:lang w:val="en-US"/>
        </w:rPr>
        <w:t xml:space="preserve"> see: </w:t>
      </w:r>
      <w:hyperlink r:id="rId1" w:history="1">
        <w:r w:rsidRPr="00681DE4">
          <w:rPr>
            <w:rStyle w:val="Hyperlink"/>
            <w:lang w:val="en-US"/>
          </w:rPr>
          <w:t>https://www.strategyzer.com/canvas/value-proposition-canvas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4FD607" w14:textId="1B783C31" w:rsidR="007242E1" w:rsidRPr="00535C65" w:rsidRDefault="007242E1" w:rsidP="00535C65">
    <w:pPr>
      <w:pStyle w:val="Header"/>
      <w:tabs>
        <w:tab w:val="clear" w:pos="4513"/>
        <w:tab w:val="clear" w:pos="9026"/>
        <w:tab w:val="center" w:pos="4820"/>
        <w:tab w:val="right" w:pos="9638"/>
      </w:tabs>
      <w:jc w:val="center"/>
      <w:rPr>
        <w:sz w:val="20"/>
      </w:rPr>
    </w:pPr>
    <w:sdt>
      <w:sdtPr>
        <w:rPr>
          <w:sz w:val="20"/>
        </w:rPr>
        <w:alias w:val="Title"/>
        <w:tag w:val=""/>
        <w:id w:val="-1901210436"/>
        <w:dataBinding w:prefixMappings="xmlns:ns0='http://purl.org/dc/elements/1.1/' xmlns:ns1='http://schemas.openxmlformats.org/package/2006/metadata/core-properties' " w:xpath="/ns1:coreProperties[1]/ns0:title[1]" w:storeItemID="{6C3C8BC8-F283-45AE-878A-BAB7291924A1}"/>
        <w:text/>
      </w:sdtPr>
      <w:sdtContent>
        <w:r>
          <w:rPr>
            <w:sz w:val="20"/>
            <w:lang w:val="en-US"/>
          </w:rPr>
          <w:t>Full Title of Your Project</w:t>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58"/>
      <w:gridCol w:w="2580"/>
    </w:tblGrid>
    <w:tr w:rsidR="007242E1" w14:paraId="02AC298C" w14:textId="77777777">
      <w:tc>
        <w:tcPr>
          <w:tcW w:w="7223" w:type="dxa"/>
          <w:vAlign w:val="center"/>
        </w:tcPr>
        <w:p w14:paraId="0690143A" w14:textId="77777777" w:rsidR="007242E1" w:rsidRDefault="007242E1">
          <w:pPr>
            <w:pStyle w:val="NoSpacing"/>
            <w:rPr>
              <w:color w:val="A6A6A6"/>
              <w:sz w:val="20"/>
            </w:rPr>
          </w:pPr>
          <w:r>
            <w:rPr>
              <w:color w:val="A6A6A6" w:themeColor="background1" w:themeShade="A6"/>
              <w:sz w:val="20"/>
            </w:rPr>
            <w:t>Horizon 2020 - The EU Framework Programme for Research and Innovation</w:t>
          </w:r>
        </w:p>
        <w:p w14:paraId="6064B91B" w14:textId="77777777" w:rsidR="007242E1" w:rsidRDefault="007242E1">
          <w:pPr>
            <w:pStyle w:val="NoSpacing"/>
            <w:rPr>
              <w:color w:val="A6A6A6"/>
              <w:sz w:val="20"/>
            </w:rPr>
          </w:pPr>
          <w:r>
            <w:rPr>
              <w:color w:val="A6A6A6" w:themeColor="background1" w:themeShade="A6"/>
              <w:sz w:val="20"/>
            </w:rPr>
            <w:t>Project Co-funded by the European Commission</w:t>
          </w:r>
        </w:p>
        <w:p w14:paraId="131E17F4" w14:textId="77777777" w:rsidR="007242E1" w:rsidRDefault="007242E1">
          <w:pPr>
            <w:pStyle w:val="NoSpacing"/>
            <w:rPr>
              <w:color w:val="A6A6A6"/>
              <w:sz w:val="20"/>
            </w:rPr>
          </w:pPr>
          <w:r>
            <w:rPr>
              <w:color w:val="A6A6A6" w:themeColor="background1" w:themeShade="A6"/>
              <w:sz w:val="20"/>
            </w:rPr>
            <w:t>Grant Agreement Number 952119 — KITT4SME</w:t>
          </w:r>
        </w:p>
        <w:p w14:paraId="0489A8A3" w14:textId="77777777" w:rsidR="007242E1" w:rsidRDefault="007242E1">
          <w:pPr>
            <w:pStyle w:val="NoSpacing"/>
          </w:pPr>
          <w:r>
            <w:rPr>
              <w:color w:val="A6A6A6" w:themeColor="background1" w:themeShade="A6"/>
              <w:sz w:val="20"/>
            </w:rPr>
            <w:t xml:space="preserve">platform-enabled KITs of </w:t>
          </w:r>
          <w:proofErr w:type="spellStart"/>
          <w:r>
            <w:rPr>
              <w:color w:val="A6A6A6" w:themeColor="background1" w:themeShade="A6"/>
              <w:sz w:val="20"/>
            </w:rPr>
            <w:t>arTificial</w:t>
          </w:r>
          <w:proofErr w:type="spellEnd"/>
          <w:r>
            <w:rPr>
              <w:color w:val="A6A6A6" w:themeColor="background1" w:themeShade="A6"/>
              <w:sz w:val="20"/>
            </w:rPr>
            <w:t xml:space="preserve"> intelligence FOR an easy uptake by SMEs</w:t>
          </w:r>
        </w:p>
      </w:tc>
      <w:tc>
        <w:tcPr>
          <w:tcW w:w="2405" w:type="dxa"/>
        </w:tcPr>
        <w:p w14:paraId="30172326" w14:textId="77777777" w:rsidR="007242E1" w:rsidRDefault="007242E1">
          <w:pPr>
            <w:jc w:val="right"/>
          </w:pPr>
          <w:r>
            <w:rPr>
              <w:noProof/>
              <w:lang w:val="en-US"/>
            </w:rPr>
            <w:drawing>
              <wp:inline distT="0" distB="0" distL="0" distR="0" wp14:anchorId="0C0A6C34" wp14:editId="06E5B367">
                <wp:extent cx="1632669" cy="796039"/>
                <wp:effectExtent l="0" t="0" r="5715" b="0"/>
                <wp:docPr id="4" name="Picture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
                        <a:srcRect b="38397"/>
                        <a:stretch/>
                      </pic:blipFill>
                      <pic:spPr bwMode="auto">
                        <a:xfrm>
                          <a:off x="0" y="0"/>
                          <a:ext cx="1642752" cy="800955"/>
                        </a:xfrm>
                        <a:prstGeom prst="rect">
                          <a:avLst/>
                        </a:prstGeom>
                        <a:noFill/>
                        <a:ln>
                          <a:noFill/>
                        </a:ln>
                      </pic:spPr>
                    </pic:pic>
                  </a:graphicData>
                </a:graphic>
              </wp:inline>
            </w:drawing>
          </w:r>
        </w:p>
      </w:tc>
    </w:tr>
  </w:tbl>
  <w:p w14:paraId="21C290F1" w14:textId="77777777" w:rsidR="007242E1" w:rsidRDefault="007242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D93E6" w14:textId="77777777" w:rsidR="007242E1" w:rsidRDefault="007242E1">
    <w:pPr>
      <w:pStyle w:val="Header"/>
      <w:tabs>
        <w:tab w:val="clear" w:pos="4513"/>
        <w:tab w:val="clear" w:pos="9026"/>
        <w:tab w:val="center" w:pos="4820"/>
        <w:tab w:val="right" w:pos="9638"/>
      </w:tabs>
      <w:jc w:val="cent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F23FA"/>
    <w:multiLevelType w:val="hybridMultilevel"/>
    <w:tmpl w:val="3496B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6F225B"/>
    <w:multiLevelType w:val="multilevel"/>
    <w:tmpl w:val="8E84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A13F15"/>
    <w:multiLevelType w:val="multilevel"/>
    <w:tmpl w:val="AD64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B12632"/>
    <w:multiLevelType w:val="hybridMultilevel"/>
    <w:tmpl w:val="0C6833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A9333FC"/>
    <w:multiLevelType w:val="multilevel"/>
    <w:tmpl w:val="E5A8EAEE"/>
    <w:lvl w:ilvl="0">
      <w:start w:val="1"/>
      <w:numFmt w:val="decimal"/>
      <w:pStyle w:val="Heading1"/>
      <w:lvlText w:val="%1."/>
      <w:lvlJc w:val="left"/>
      <w:pPr>
        <w:ind w:left="709"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lowerLetter"/>
      <w:lvlText w:val="(%5)"/>
      <w:lvlJc w:val="left"/>
      <w:pPr>
        <w:ind w:left="567" w:hanging="567"/>
      </w:pPr>
      <w:rPr>
        <w:rFonts w:hint="default"/>
      </w:rPr>
    </w:lvl>
    <w:lvl w:ilvl="5">
      <w:start w:val="1"/>
      <w:numFmt w:val="lowerRoman"/>
      <w:lvlText w:val="(%6)"/>
      <w:lvlJc w:val="lef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left"/>
      <w:pPr>
        <w:ind w:left="567" w:hanging="567"/>
      </w:pPr>
      <w:rPr>
        <w:rFonts w:hint="default"/>
      </w:rPr>
    </w:lvl>
  </w:abstractNum>
  <w:abstractNum w:abstractNumId="5" w15:restartNumberingAfterBreak="0">
    <w:nsid w:val="1E1C4E49"/>
    <w:multiLevelType w:val="hybridMultilevel"/>
    <w:tmpl w:val="1F9AB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EC6696"/>
    <w:multiLevelType w:val="hybridMultilevel"/>
    <w:tmpl w:val="CAF6BBB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1586BA9"/>
    <w:multiLevelType w:val="hybridMultilevel"/>
    <w:tmpl w:val="294CCED8"/>
    <w:lvl w:ilvl="0" w:tplc="C48E247C">
      <w:start w:val="10"/>
      <w:numFmt w:val="bullet"/>
      <w:lvlText w:val="-"/>
      <w:lvlJc w:val="left"/>
      <w:pPr>
        <w:ind w:left="720" w:hanging="360"/>
      </w:pPr>
      <w:rPr>
        <w:rFonts w:ascii="Cambria" w:eastAsia="Cambria" w:hAnsi="Cambria" w:cs="Cambria"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2B53CBE"/>
    <w:multiLevelType w:val="hybridMultilevel"/>
    <w:tmpl w:val="1410E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454D46"/>
    <w:multiLevelType w:val="hybridMultilevel"/>
    <w:tmpl w:val="54104E68"/>
    <w:lvl w:ilvl="0" w:tplc="4CF27598">
      <w:start w:val="1"/>
      <w:numFmt w:val="bullet"/>
      <w:lvlText w:val="-"/>
      <w:lvlJc w:val="left"/>
      <w:pPr>
        <w:tabs>
          <w:tab w:val="num" w:pos="720"/>
        </w:tabs>
        <w:ind w:left="720" w:hanging="360"/>
      </w:pPr>
      <w:rPr>
        <w:rFonts w:ascii="Times New Roman" w:hAnsi="Times New Roman" w:hint="default"/>
      </w:rPr>
    </w:lvl>
    <w:lvl w:ilvl="1" w:tplc="E9D64292" w:tentative="1">
      <w:start w:val="1"/>
      <w:numFmt w:val="bullet"/>
      <w:lvlText w:val="-"/>
      <w:lvlJc w:val="left"/>
      <w:pPr>
        <w:tabs>
          <w:tab w:val="num" w:pos="1440"/>
        </w:tabs>
        <w:ind w:left="1440" w:hanging="360"/>
      </w:pPr>
      <w:rPr>
        <w:rFonts w:ascii="Times New Roman" w:hAnsi="Times New Roman" w:hint="default"/>
      </w:rPr>
    </w:lvl>
    <w:lvl w:ilvl="2" w:tplc="5716789E" w:tentative="1">
      <w:start w:val="1"/>
      <w:numFmt w:val="bullet"/>
      <w:lvlText w:val="-"/>
      <w:lvlJc w:val="left"/>
      <w:pPr>
        <w:tabs>
          <w:tab w:val="num" w:pos="2160"/>
        </w:tabs>
        <w:ind w:left="2160" w:hanging="360"/>
      </w:pPr>
      <w:rPr>
        <w:rFonts w:ascii="Times New Roman" w:hAnsi="Times New Roman" w:hint="default"/>
      </w:rPr>
    </w:lvl>
    <w:lvl w:ilvl="3" w:tplc="B2920B16" w:tentative="1">
      <w:start w:val="1"/>
      <w:numFmt w:val="bullet"/>
      <w:lvlText w:val="-"/>
      <w:lvlJc w:val="left"/>
      <w:pPr>
        <w:tabs>
          <w:tab w:val="num" w:pos="2880"/>
        </w:tabs>
        <w:ind w:left="2880" w:hanging="360"/>
      </w:pPr>
      <w:rPr>
        <w:rFonts w:ascii="Times New Roman" w:hAnsi="Times New Roman" w:hint="default"/>
      </w:rPr>
    </w:lvl>
    <w:lvl w:ilvl="4" w:tplc="8D3E134C" w:tentative="1">
      <w:start w:val="1"/>
      <w:numFmt w:val="bullet"/>
      <w:lvlText w:val="-"/>
      <w:lvlJc w:val="left"/>
      <w:pPr>
        <w:tabs>
          <w:tab w:val="num" w:pos="3600"/>
        </w:tabs>
        <w:ind w:left="3600" w:hanging="360"/>
      </w:pPr>
      <w:rPr>
        <w:rFonts w:ascii="Times New Roman" w:hAnsi="Times New Roman" w:hint="default"/>
      </w:rPr>
    </w:lvl>
    <w:lvl w:ilvl="5" w:tplc="8DF8099C" w:tentative="1">
      <w:start w:val="1"/>
      <w:numFmt w:val="bullet"/>
      <w:lvlText w:val="-"/>
      <w:lvlJc w:val="left"/>
      <w:pPr>
        <w:tabs>
          <w:tab w:val="num" w:pos="4320"/>
        </w:tabs>
        <w:ind w:left="4320" w:hanging="360"/>
      </w:pPr>
      <w:rPr>
        <w:rFonts w:ascii="Times New Roman" w:hAnsi="Times New Roman" w:hint="default"/>
      </w:rPr>
    </w:lvl>
    <w:lvl w:ilvl="6" w:tplc="F4505114" w:tentative="1">
      <w:start w:val="1"/>
      <w:numFmt w:val="bullet"/>
      <w:lvlText w:val="-"/>
      <w:lvlJc w:val="left"/>
      <w:pPr>
        <w:tabs>
          <w:tab w:val="num" w:pos="5040"/>
        </w:tabs>
        <w:ind w:left="5040" w:hanging="360"/>
      </w:pPr>
      <w:rPr>
        <w:rFonts w:ascii="Times New Roman" w:hAnsi="Times New Roman" w:hint="default"/>
      </w:rPr>
    </w:lvl>
    <w:lvl w:ilvl="7" w:tplc="CA2ED7C8" w:tentative="1">
      <w:start w:val="1"/>
      <w:numFmt w:val="bullet"/>
      <w:lvlText w:val="-"/>
      <w:lvlJc w:val="left"/>
      <w:pPr>
        <w:tabs>
          <w:tab w:val="num" w:pos="5760"/>
        </w:tabs>
        <w:ind w:left="5760" w:hanging="360"/>
      </w:pPr>
      <w:rPr>
        <w:rFonts w:ascii="Times New Roman" w:hAnsi="Times New Roman" w:hint="default"/>
      </w:rPr>
    </w:lvl>
    <w:lvl w:ilvl="8" w:tplc="B4B86D8E"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B1A2CE3"/>
    <w:multiLevelType w:val="hybridMultilevel"/>
    <w:tmpl w:val="A94A1C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C865BE0"/>
    <w:multiLevelType w:val="multilevel"/>
    <w:tmpl w:val="CB9A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E50F7A"/>
    <w:multiLevelType w:val="hybridMultilevel"/>
    <w:tmpl w:val="C04EFE22"/>
    <w:lvl w:ilvl="0" w:tplc="E0FE170A">
      <w:start w:val="1"/>
      <w:numFmt w:val="bullet"/>
      <w:lvlText w:val="-"/>
      <w:lvlJc w:val="left"/>
      <w:pPr>
        <w:tabs>
          <w:tab w:val="num" w:pos="720"/>
        </w:tabs>
        <w:ind w:left="720" w:hanging="360"/>
      </w:pPr>
      <w:rPr>
        <w:rFonts w:ascii="Times New Roman" w:hAnsi="Times New Roman" w:hint="default"/>
      </w:rPr>
    </w:lvl>
    <w:lvl w:ilvl="1" w:tplc="374A7B2E" w:tentative="1">
      <w:start w:val="1"/>
      <w:numFmt w:val="bullet"/>
      <w:lvlText w:val="-"/>
      <w:lvlJc w:val="left"/>
      <w:pPr>
        <w:tabs>
          <w:tab w:val="num" w:pos="1440"/>
        </w:tabs>
        <w:ind w:left="1440" w:hanging="360"/>
      </w:pPr>
      <w:rPr>
        <w:rFonts w:ascii="Times New Roman" w:hAnsi="Times New Roman" w:hint="default"/>
      </w:rPr>
    </w:lvl>
    <w:lvl w:ilvl="2" w:tplc="FD88FD52" w:tentative="1">
      <w:start w:val="1"/>
      <w:numFmt w:val="bullet"/>
      <w:lvlText w:val="-"/>
      <w:lvlJc w:val="left"/>
      <w:pPr>
        <w:tabs>
          <w:tab w:val="num" w:pos="2160"/>
        </w:tabs>
        <w:ind w:left="2160" w:hanging="360"/>
      </w:pPr>
      <w:rPr>
        <w:rFonts w:ascii="Times New Roman" w:hAnsi="Times New Roman" w:hint="default"/>
      </w:rPr>
    </w:lvl>
    <w:lvl w:ilvl="3" w:tplc="D95C1DE8" w:tentative="1">
      <w:start w:val="1"/>
      <w:numFmt w:val="bullet"/>
      <w:lvlText w:val="-"/>
      <w:lvlJc w:val="left"/>
      <w:pPr>
        <w:tabs>
          <w:tab w:val="num" w:pos="2880"/>
        </w:tabs>
        <w:ind w:left="2880" w:hanging="360"/>
      </w:pPr>
      <w:rPr>
        <w:rFonts w:ascii="Times New Roman" w:hAnsi="Times New Roman" w:hint="default"/>
      </w:rPr>
    </w:lvl>
    <w:lvl w:ilvl="4" w:tplc="D2AE0AA0" w:tentative="1">
      <w:start w:val="1"/>
      <w:numFmt w:val="bullet"/>
      <w:lvlText w:val="-"/>
      <w:lvlJc w:val="left"/>
      <w:pPr>
        <w:tabs>
          <w:tab w:val="num" w:pos="3600"/>
        </w:tabs>
        <w:ind w:left="3600" w:hanging="360"/>
      </w:pPr>
      <w:rPr>
        <w:rFonts w:ascii="Times New Roman" w:hAnsi="Times New Roman" w:hint="default"/>
      </w:rPr>
    </w:lvl>
    <w:lvl w:ilvl="5" w:tplc="FE70ABCC" w:tentative="1">
      <w:start w:val="1"/>
      <w:numFmt w:val="bullet"/>
      <w:lvlText w:val="-"/>
      <w:lvlJc w:val="left"/>
      <w:pPr>
        <w:tabs>
          <w:tab w:val="num" w:pos="4320"/>
        </w:tabs>
        <w:ind w:left="4320" w:hanging="360"/>
      </w:pPr>
      <w:rPr>
        <w:rFonts w:ascii="Times New Roman" w:hAnsi="Times New Roman" w:hint="default"/>
      </w:rPr>
    </w:lvl>
    <w:lvl w:ilvl="6" w:tplc="3E86E5E8" w:tentative="1">
      <w:start w:val="1"/>
      <w:numFmt w:val="bullet"/>
      <w:lvlText w:val="-"/>
      <w:lvlJc w:val="left"/>
      <w:pPr>
        <w:tabs>
          <w:tab w:val="num" w:pos="5040"/>
        </w:tabs>
        <w:ind w:left="5040" w:hanging="360"/>
      </w:pPr>
      <w:rPr>
        <w:rFonts w:ascii="Times New Roman" w:hAnsi="Times New Roman" w:hint="default"/>
      </w:rPr>
    </w:lvl>
    <w:lvl w:ilvl="7" w:tplc="97DAF27C" w:tentative="1">
      <w:start w:val="1"/>
      <w:numFmt w:val="bullet"/>
      <w:lvlText w:val="-"/>
      <w:lvlJc w:val="left"/>
      <w:pPr>
        <w:tabs>
          <w:tab w:val="num" w:pos="5760"/>
        </w:tabs>
        <w:ind w:left="5760" w:hanging="360"/>
      </w:pPr>
      <w:rPr>
        <w:rFonts w:ascii="Times New Roman" w:hAnsi="Times New Roman" w:hint="default"/>
      </w:rPr>
    </w:lvl>
    <w:lvl w:ilvl="8" w:tplc="227A1D7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6C43300"/>
    <w:multiLevelType w:val="hybridMultilevel"/>
    <w:tmpl w:val="7C0AEEF4"/>
    <w:lvl w:ilvl="0" w:tplc="C09E1388">
      <w:start w:val="1"/>
      <w:numFmt w:val="bullet"/>
      <w:lvlText w:val="-"/>
      <w:lvlJc w:val="left"/>
      <w:pPr>
        <w:tabs>
          <w:tab w:val="num" w:pos="720"/>
        </w:tabs>
        <w:ind w:left="720" w:hanging="360"/>
      </w:pPr>
      <w:rPr>
        <w:rFonts w:ascii="Times New Roman" w:hAnsi="Times New Roman" w:hint="default"/>
      </w:rPr>
    </w:lvl>
    <w:lvl w:ilvl="1" w:tplc="94E8FE84" w:tentative="1">
      <w:start w:val="1"/>
      <w:numFmt w:val="bullet"/>
      <w:lvlText w:val="-"/>
      <w:lvlJc w:val="left"/>
      <w:pPr>
        <w:tabs>
          <w:tab w:val="num" w:pos="1440"/>
        </w:tabs>
        <w:ind w:left="1440" w:hanging="360"/>
      </w:pPr>
      <w:rPr>
        <w:rFonts w:ascii="Times New Roman" w:hAnsi="Times New Roman" w:hint="default"/>
      </w:rPr>
    </w:lvl>
    <w:lvl w:ilvl="2" w:tplc="D33E7036" w:tentative="1">
      <w:start w:val="1"/>
      <w:numFmt w:val="bullet"/>
      <w:lvlText w:val="-"/>
      <w:lvlJc w:val="left"/>
      <w:pPr>
        <w:tabs>
          <w:tab w:val="num" w:pos="2160"/>
        </w:tabs>
        <w:ind w:left="2160" w:hanging="360"/>
      </w:pPr>
      <w:rPr>
        <w:rFonts w:ascii="Times New Roman" w:hAnsi="Times New Roman" w:hint="default"/>
      </w:rPr>
    </w:lvl>
    <w:lvl w:ilvl="3" w:tplc="3C12006A" w:tentative="1">
      <w:start w:val="1"/>
      <w:numFmt w:val="bullet"/>
      <w:lvlText w:val="-"/>
      <w:lvlJc w:val="left"/>
      <w:pPr>
        <w:tabs>
          <w:tab w:val="num" w:pos="2880"/>
        </w:tabs>
        <w:ind w:left="2880" w:hanging="360"/>
      </w:pPr>
      <w:rPr>
        <w:rFonts w:ascii="Times New Roman" w:hAnsi="Times New Roman" w:hint="default"/>
      </w:rPr>
    </w:lvl>
    <w:lvl w:ilvl="4" w:tplc="3496ABFC" w:tentative="1">
      <w:start w:val="1"/>
      <w:numFmt w:val="bullet"/>
      <w:lvlText w:val="-"/>
      <w:lvlJc w:val="left"/>
      <w:pPr>
        <w:tabs>
          <w:tab w:val="num" w:pos="3600"/>
        </w:tabs>
        <w:ind w:left="3600" w:hanging="360"/>
      </w:pPr>
      <w:rPr>
        <w:rFonts w:ascii="Times New Roman" w:hAnsi="Times New Roman" w:hint="default"/>
      </w:rPr>
    </w:lvl>
    <w:lvl w:ilvl="5" w:tplc="4C3CECEE" w:tentative="1">
      <w:start w:val="1"/>
      <w:numFmt w:val="bullet"/>
      <w:lvlText w:val="-"/>
      <w:lvlJc w:val="left"/>
      <w:pPr>
        <w:tabs>
          <w:tab w:val="num" w:pos="4320"/>
        </w:tabs>
        <w:ind w:left="4320" w:hanging="360"/>
      </w:pPr>
      <w:rPr>
        <w:rFonts w:ascii="Times New Roman" w:hAnsi="Times New Roman" w:hint="default"/>
      </w:rPr>
    </w:lvl>
    <w:lvl w:ilvl="6" w:tplc="18C45872" w:tentative="1">
      <w:start w:val="1"/>
      <w:numFmt w:val="bullet"/>
      <w:lvlText w:val="-"/>
      <w:lvlJc w:val="left"/>
      <w:pPr>
        <w:tabs>
          <w:tab w:val="num" w:pos="5040"/>
        </w:tabs>
        <w:ind w:left="5040" w:hanging="360"/>
      </w:pPr>
      <w:rPr>
        <w:rFonts w:ascii="Times New Roman" w:hAnsi="Times New Roman" w:hint="default"/>
      </w:rPr>
    </w:lvl>
    <w:lvl w:ilvl="7" w:tplc="7C344BC4" w:tentative="1">
      <w:start w:val="1"/>
      <w:numFmt w:val="bullet"/>
      <w:lvlText w:val="-"/>
      <w:lvlJc w:val="left"/>
      <w:pPr>
        <w:tabs>
          <w:tab w:val="num" w:pos="5760"/>
        </w:tabs>
        <w:ind w:left="5760" w:hanging="360"/>
      </w:pPr>
      <w:rPr>
        <w:rFonts w:ascii="Times New Roman" w:hAnsi="Times New Roman" w:hint="default"/>
      </w:rPr>
    </w:lvl>
    <w:lvl w:ilvl="8" w:tplc="0E203976"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3AF22871"/>
    <w:multiLevelType w:val="hybridMultilevel"/>
    <w:tmpl w:val="55E8178C"/>
    <w:lvl w:ilvl="0" w:tplc="B0902F5E">
      <w:start w:val="1"/>
      <w:numFmt w:val="bullet"/>
      <w:lvlText w:val="-"/>
      <w:lvlJc w:val="left"/>
      <w:pPr>
        <w:tabs>
          <w:tab w:val="num" w:pos="720"/>
        </w:tabs>
        <w:ind w:left="720" w:hanging="360"/>
      </w:pPr>
      <w:rPr>
        <w:rFonts w:ascii="Times New Roman" w:hAnsi="Times New Roman" w:hint="default"/>
      </w:rPr>
    </w:lvl>
    <w:lvl w:ilvl="1" w:tplc="814CC8F2" w:tentative="1">
      <w:start w:val="1"/>
      <w:numFmt w:val="bullet"/>
      <w:lvlText w:val="-"/>
      <w:lvlJc w:val="left"/>
      <w:pPr>
        <w:tabs>
          <w:tab w:val="num" w:pos="1440"/>
        </w:tabs>
        <w:ind w:left="1440" w:hanging="360"/>
      </w:pPr>
      <w:rPr>
        <w:rFonts w:ascii="Times New Roman" w:hAnsi="Times New Roman" w:hint="default"/>
      </w:rPr>
    </w:lvl>
    <w:lvl w:ilvl="2" w:tplc="8B84F306" w:tentative="1">
      <w:start w:val="1"/>
      <w:numFmt w:val="bullet"/>
      <w:lvlText w:val="-"/>
      <w:lvlJc w:val="left"/>
      <w:pPr>
        <w:tabs>
          <w:tab w:val="num" w:pos="2160"/>
        </w:tabs>
        <w:ind w:left="2160" w:hanging="360"/>
      </w:pPr>
      <w:rPr>
        <w:rFonts w:ascii="Times New Roman" w:hAnsi="Times New Roman" w:hint="default"/>
      </w:rPr>
    </w:lvl>
    <w:lvl w:ilvl="3" w:tplc="CC3E172C" w:tentative="1">
      <w:start w:val="1"/>
      <w:numFmt w:val="bullet"/>
      <w:lvlText w:val="-"/>
      <w:lvlJc w:val="left"/>
      <w:pPr>
        <w:tabs>
          <w:tab w:val="num" w:pos="2880"/>
        </w:tabs>
        <w:ind w:left="2880" w:hanging="360"/>
      </w:pPr>
      <w:rPr>
        <w:rFonts w:ascii="Times New Roman" w:hAnsi="Times New Roman" w:hint="default"/>
      </w:rPr>
    </w:lvl>
    <w:lvl w:ilvl="4" w:tplc="31784878" w:tentative="1">
      <w:start w:val="1"/>
      <w:numFmt w:val="bullet"/>
      <w:lvlText w:val="-"/>
      <w:lvlJc w:val="left"/>
      <w:pPr>
        <w:tabs>
          <w:tab w:val="num" w:pos="3600"/>
        </w:tabs>
        <w:ind w:left="3600" w:hanging="360"/>
      </w:pPr>
      <w:rPr>
        <w:rFonts w:ascii="Times New Roman" w:hAnsi="Times New Roman" w:hint="default"/>
      </w:rPr>
    </w:lvl>
    <w:lvl w:ilvl="5" w:tplc="ACF262AA" w:tentative="1">
      <w:start w:val="1"/>
      <w:numFmt w:val="bullet"/>
      <w:lvlText w:val="-"/>
      <w:lvlJc w:val="left"/>
      <w:pPr>
        <w:tabs>
          <w:tab w:val="num" w:pos="4320"/>
        </w:tabs>
        <w:ind w:left="4320" w:hanging="360"/>
      </w:pPr>
      <w:rPr>
        <w:rFonts w:ascii="Times New Roman" w:hAnsi="Times New Roman" w:hint="default"/>
      </w:rPr>
    </w:lvl>
    <w:lvl w:ilvl="6" w:tplc="8A1E1092" w:tentative="1">
      <w:start w:val="1"/>
      <w:numFmt w:val="bullet"/>
      <w:lvlText w:val="-"/>
      <w:lvlJc w:val="left"/>
      <w:pPr>
        <w:tabs>
          <w:tab w:val="num" w:pos="5040"/>
        </w:tabs>
        <w:ind w:left="5040" w:hanging="360"/>
      </w:pPr>
      <w:rPr>
        <w:rFonts w:ascii="Times New Roman" w:hAnsi="Times New Roman" w:hint="default"/>
      </w:rPr>
    </w:lvl>
    <w:lvl w:ilvl="7" w:tplc="179291E4" w:tentative="1">
      <w:start w:val="1"/>
      <w:numFmt w:val="bullet"/>
      <w:lvlText w:val="-"/>
      <w:lvlJc w:val="left"/>
      <w:pPr>
        <w:tabs>
          <w:tab w:val="num" w:pos="5760"/>
        </w:tabs>
        <w:ind w:left="5760" w:hanging="360"/>
      </w:pPr>
      <w:rPr>
        <w:rFonts w:ascii="Times New Roman" w:hAnsi="Times New Roman" w:hint="default"/>
      </w:rPr>
    </w:lvl>
    <w:lvl w:ilvl="8" w:tplc="4D7E6FD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E421E9B"/>
    <w:multiLevelType w:val="multilevel"/>
    <w:tmpl w:val="B1FCB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895B8D"/>
    <w:multiLevelType w:val="multilevel"/>
    <w:tmpl w:val="06AA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887642"/>
    <w:multiLevelType w:val="multilevel"/>
    <w:tmpl w:val="12F0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C72B82"/>
    <w:multiLevelType w:val="hybridMultilevel"/>
    <w:tmpl w:val="B05EB884"/>
    <w:lvl w:ilvl="0" w:tplc="3B929B0E">
      <w:start w:val="1"/>
      <w:numFmt w:val="decimal"/>
      <w:lvlText w:val="%1."/>
      <w:lvlJc w:val="left"/>
      <w:pPr>
        <w:tabs>
          <w:tab w:val="num" w:pos="720"/>
        </w:tabs>
        <w:ind w:left="720" w:hanging="360"/>
      </w:pPr>
    </w:lvl>
    <w:lvl w:ilvl="1" w:tplc="02A0FC8E" w:tentative="1">
      <w:start w:val="1"/>
      <w:numFmt w:val="decimal"/>
      <w:lvlText w:val="%2."/>
      <w:lvlJc w:val="left"/>
      <w:pPr>
        <w:tabs>
          <w:tab w:val="num" w:pos="1440"/>
        </w:tabs>
        <w:ind w:left="1440" w:hanging="360"/>
      </w:pPr>
    </w:lvl>
    <w:lvl w:ilvl="2" w:tplc="6DC6DEDC" w:tentative="1">
      <w:start w:val="1"/>
      <w:numFmt w:val="decimal"/>
      <w:lvlText w:val="%3."/>
      <w:lvlJc w:val="left"/>
      <w:pPr>
        <w:tabs>
          <w:tab w:val="num" w:pos="2160"/>
        </w:tabs>
        <w:ind w:left="2160" w:hanging="360"/>
      </w:pPr>
    </w:lvl>
    <w:lvl w:ilvl="3" w:tplc="1BDE81A2" w:tentative="1">
      <w:start w:val="1"/>
      <w:numFmt w:val="decimal"/>
      <w:lvlText w:val="%4."/>
      <w:lvlJc w:val="left"/>
      <w:pPr>
        <w:tabs>
          <w:tab w:val="num" w:pos="2880"/>
        </w:tabs>
        <w:ind w:left="2880" w:hanging="360"/>
      </w:pPr>
    </w:lvl>
    <w:lvl w:ilvl="4" w:tplc="B82E61F2" w:tentative="1">
      <w:start w:val="1"/>
      <w:numFmt w:val="decimal"/>
      <w:lvlText w:val="%5."/>
      <w:lvlJc w:val="left"/>
      <w:pPr>
        <w:tabs>
          <w:tab w:val="num" w:pos="3600"/>
        </w:tabs>
        <w:ind w:left="3600" w:hanging="360"/>
      </w:pPr>
    </w:lvl>
    <w:lvl w:ilvl="5" w:tplc="DE02850E" w:tentative="1">
      <w:start w:val="1"/>
      <w:numFmt w:val="decimal"/>
      <w:lvlText w:val="%6."/>
      <w:lvlJc w:val="left"/>
      <w:pPr>
        <w:tabs>
          <w:tab w:val="num" w:pos="4320"/>
        </w:tabs>
        <w:ind w:left="4320" w:hanging="360"/>
      </w:pPr>
    </w:lvl>
    <w:lvl w:ilvl="6" w:tplc="1100727E" w:tentative="1">
      <w:start w:val="1"/>
      <w:numFmt w:val="decimal"/>
      <w:lvlText w:val="%7."/>
      <w:lvlJc w:val="left"/>
      <w:pPr>
        <w:tabs>
          <w:tab w:val="num" w:pos="5040"/>
        </w:tabs>
        <w:ind w:left="5040" w:hanging="360"/>
      </w:pPr>
    </w:lvl>
    <w:lvl w:ilvl="7" w:tplc="C6789188" w:tentative="1">
      <w:start w:val="1"/>
      <w:numFmt w:val="decimal"/>
      <w:lvlText w:val="%8."/>
      <w:lvlJc w:val="left"/>
      <w:pPr>
        <w:tabs>
          <w:tab w:val="num" w:pos="5760"/>
        </w:tabs>
        <w:ind w:left="5760" w:hanging="360"/>
      </w:pPr>
    </w:lvl>
    <w:lvl w:ilvl="8" w:tplc="BC6CEFAA" w:tentative="1">
      <w:start w:val="1"/>
      <w:numFmt w:val="decimal"/>
      <w:lvlText w:val="%9."/>
      <w:lvlJc w:val="left"/>
      <w:pPr>
        <w:tabs>
          <w:tab w:val="num" w:pos="6480"/>
        </w:tabs>
        <w:ind w:left="6480" w:hanging="360"/>
      </w:pPr>
    </w:lvl>
  </w:abstractNum>
  <w:abstractNum w:abstractNumId="19" w15:restartNumberingAfterBreak="0">
    <w:nsid w:val="48E40D77"/>
    <w:multiLevelType w:val="multilevel"/>
    <w:tmpl w:val="66AE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E465ED"/>
    <w:multiLevelType w:val="hybridMultilevel"/>
    <w:tmpl w:val="BE4C11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E14285D"/>
    <w:multiLevelType w:val="multilevel"/>
    <w:tmpl w:val="527C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52E01E2"/>
    <w:multiLevelType w:val="hybridMultilevel"/>
    <w:tmpl w:val="EB187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88E784E"/>
    <w:multiLevelType w:val="hybridMultilevel"/>
    <w:tmpl w:val="AE6026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9C93999"/>
    <w:multiLevelType w:val="hybridMultilevel"/>
    <w:tmpl w:val="A642A070"/>
    <w:lvl w:ilvl="0" w:tplc="5D864372">
      <w:start w:val="1"/>
      <w:numFmt w:val="bullet"/>
      <w:lvlText w:val=""/>
      <w:lvlJc w:val="left"/>
      <w:pPr>
        <w:tabs>
          <w:tab w:val="num" w:pos="720"/>
        </w:tabs>
        <w:ind w:left="720" w:hanging="360"/>
      </w:pPr>
      <w:rPr>
        <w:rFonts w:ascii="Wingdings" w:hAnsi="Wingdings" w:hint="default"/>
      </w:rPr>
    </w:lvl>
    <w:lvl w:ilvl="1" w:tplc="FC82C6B8" w:tentative="1">
      <w:start w:val="1"/>
      <w:numFmt w:val="bullet"/>
      <w:lvlText w:val=""/>
      <w:lvlJc w:val="left"/>
      <w:pPr>
        <w:tabs>
          <w:tab w:val="num" w:pos="1440"/>
        </w:tabs>
        <w:ind w:left="1440" w:hanging="360"/>
      </w:pPr>
      <w:rPr>
        <w:rFonts w:ascii="Wingdings" w:hAnsi="Wingdings" w:hint="default"/>
      </w:rPr>
    </w:lvl>
    <w:lvl w:ilvl="2" w:tplc="FC866BEE" w:tentative="1">
      <w:start w:val="1"/>
      <w:numFmt w:val="bullet"/>
      <w:lvlText w:val=""/>
      <w:lvlJc w:val="left"/>
      <w:pPr>
        <w:tabs>
          <w:tab w:val="num" w:pos="2160"/>
        </w:tabs>
        <w:ind w:left="2160" w:hanging="360"/>
      </w:pPr>
      <w:rPr>
        <w:rFonts w:ascii="Wingdings" w:hAnsi="Wingdings" w:hint="default"/>
      </w:rPr>
    </w:lvl>
    <w:lvl w:ilvl="3" w:tplc="22C8C488" w:tentative="1">
      <w:start w:val="1"/>
      <w:numFmt w:val="bullet"/>
      <w:lvlText w:val=""/>
      <w:lvlJc w:val="left"/>
      <w:pPr>
        <w:tabs>
          <w:tab w:val="num" w:pos="2880"/>
        </w:tabs>
        <w:ind w:left="2880" w:hanging="360"/>
      </w:pPr>
      <w:rPr>
        <w:rFonts w:ascii="Wingdings" w:hAnsi="Wingdings" w:hint="default"/>
      </w:rPr>
    </w:lvl>
    <w:lvl w:ilvl="4" w:tplc="4860DAF4" w:tentative="1">
      <w:start w:val="1"/>
      <w:numFmt w:val="bullet"/>
      <w:lvlText w:val=""/>
      <w:lvlJc w:val="left"/>
      <w:pPr>
        <w:tabs>
          <w:tab w:val="num" w:pos="3600"/>
        </w:tabs>
        <w:ind w:left="3600" w:hanging="360"/>
      </w:pPr>
      <w:rPr>
        <w:rFonts w:ascii="Wingdings" w:hAnsi="Wingdings" w:hint="default"/>
      </w:rPr>
    </w:lvl>
    <w:lvl w:ilvl="5" w:tplc="7ACC4A5E" w:tentative="1">
      <w:start w:val="1"/>
      <w:numFmt w:val="bullet"/>
      <w:lvlText w:val=""/>
      <w:lvlJc w:val="left"/>
      <w:pPr>
        <w:tabs>
          <w:tab w:val="num" w:pos="4320"/>
        </w:tabs>
        <w:ind w:left="4320" w:hanging="360"/>
      </w:pPr>
      <w:rPr>
        <w:rFonts w:ascii="Wingdings" w:hAnsi="Wingdings" w:hint="default"/>
      </w:rPr>
    </w:lvl>
    <w:lvl w:ilvl="6" w:tplc="7234951C" w:tentative="1">
      <w:start w:val="1"/>
      <w:numFmt w:val="bullet"/>
      <w:lvlText w:val=""/>
      <w:lvlJc w:val="left"/>
      <w:pPr>
        <w:tabs>
          <w:tab w:val="num" w:pos="5040"/>
        </w:tabs>
        <w:ind w:left="5040" w:hanging="360"/>
      </w:pPr>
      <w:rPr>
        <w:rFonts w:ascii="Wingdings" w:hAnsi="Wingdings" w:hint="default"/>
      </w:rPr>
    </w:lvl>
    <w:lvl w:ilvl="7" w:tplc="DC5C43FA" w:tentative="1">
      <w:start w:val="1"/>
      <w:numFmt w:val="bullet"/>
      <w:lvlText w:val=""/>
      <w:lvlJc w:val="left"/>
      <w:pPr>
        <w:tabs>
          <w:tab w:val="num" w:pos="5760"/>
        </w:tabs>
        <w:ind w:left="5760" w:hanging="360"/>
      </w:pPr>
      <w:rPr>
        <w:rFonts w:ascii="Wingdings" w:hAnsi="Wingdings" w:hint="default"/>
      </w:rPr>
    </w:lvl>
    <w:lvl w:ilvl="8" w:tplc="2D2EBDE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FFE5971"/>
    <w:multiLevelType w:val="hybridMultilevel"/>
    <w:tmpl w:val="0A9417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0FB4FE9"/>
    <w:multiLevelType w:val="multilevel"/>
    <w:tmpl w:val="DC0C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5D058D"/>
    <w:multiLevelType w:val="multilevel"/>
    <w:tmpl w:val="3428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2756487"/>
    <w:multiLevelType w:val="hybridMultilevel"/>
    <w:tmpl w:val="D1F072CC"/>
    <w:lvl w:ilvl="0" w:tplc="6BD66B2A">
      <w:start w:val="1"/>
      <w:numFmt w:val="bullet"/>
      <w:lvlText w:val="-"/>
      <w:lvlJc w:val="left"/>
      <w:pPr>
        <w:tabs>
          <w:tab w:val="num" w:pos="720"/>
        </w:tabs>
        <w:ind w:left="720" w:hanging="360"/>
      </w:pPr>
      <w:rPr>
        <w:rFonts w:ascii="Times New Roman" w:hAnsi="Times New Roman" w:hint="default"/>
      </w:rPr>
    </w:lvl>
    <w:lvl w:ilvl="1" w:tplc="91085472" w:tentative="1">
      <w:start w:val="1"/>
      <w:numFmt w:val="bullet"/>
      <w:lvlText w:val="-"/>
      <w:lvlJc w:val="left"/>
      <w:pPr>
        <w:tabs>
          <w:tab w:val="num" w:pos="1440"/>
        </w:tabs>
        <w:ind w:left="1440" w:hanging="360"/>
      </w:pPr>
      <w:rPr>
        <w:rFonts w:ascii="Times New Roman" w:hAnsi="Times New Roman" w:hint="default"/>
      </w:rPr>
    </w:lvl>
    <w:lvl w:ilvl="2" w:tplc="F670CC9C" w:tentative="1">
      <w:start w:val="1"/>
      <w:numFmt w:val="bullet"/>
      <w:lvlText w:val="-"/>
      <w:lvlJc w:val="left"/>
      <w:pPr>
        <w:tabs>
          <w:tab w:val="num" w:pos="2160"/>
        </w:tabs>
        <w:ind w:left="2160" w:hanging="360"/>
      </w:pPr>
      <w:rPr>
        <w:rFonts w:ascii="Times New Roman" w:hAnsi="Times New Roman" w:hint="default"/>
      </w:rPr>
    </w:lvl>
    <w:lvl w:ilvl="3" w:tplc="0DF61A6C" w:tentative="1">
      <w:start w:val="1"/>
      <w:numFmt w:val="bullet"/>
      <w:lvlText w:val="-"/>
      <w:lvlJc w:val="left"/>
      <w:pPr>
        <w:tabs>
          <w:tab w:val="num" w:pos="2880"/>
        </w:tabs>
        <w:ind w:left="2880" w:hanging="360"/>
      </w:pPr>
      <w:rPr>
        <w:rFonts w:ascii="Times New Roman" w:hAnsi="Times New Roman" w:hint="default"/>
      </w:rPr>
    </w:lvl>
    <w:lvl w:ilvl="4" w:tplc="00E83966" w:tentative="1">
      <w:start w:val="1"/>
      <w:numFmt w:val="bullet"/>
      <w:lvlText w:val="-"/>
      <w:lvlJc w:val="left"/>
      <w:pPr>
        <w:tabs>
          <w:tab w:val="num" w:pos="3600"/>
        </w:tabs>
        <w:ind w:left="3600" w:hanging="360"/>
      </w:pPr>
      <w:rPr>
        <w:rFonts w:ascii="Times New Roman" w:hAnsi="Times New Roman" w:hint="default"/>
      </w:rPr>
    </w:lvl>
    <w:lvl w:ilvl="5" w:tplc="54B2AA16" w:tentative="1">
      <w:start w:val="1"/>
      <w:numFmt w:val="bullet"/>
      <w:lvlText w:val="-"/>
      <w:lvlJc w:val="left"/>
      <w:pPr>
        <w:tabs>
          <w:tab w:val="num" w:pos="4320"/>
        </w:tabs>
        <w:ind w:left="4320" w:hanging="360"/>
      </w:pPr>
      <w:rPr>
        <w:rFonts w:ascii="Times New Roman" w:hAnsi="Times New Roman" w:hint="default"/>
      </w:rPr>
    </w:lvl>
    <w:lvl w:ilvl="6" w:tplc="AD68070C" w:tentative="1">
      <w:start w:val="1"/>
      <w:numFmt w:val="bullet"/>
      <w:lvlText w:val="-"/>
      <w:lvlJc w:val="left"/>
      <w:pPr>
        <w:tabs>
          <w:tab w:val="num" w:pos="5040"/>
        </w:tabs>
        <w:ind w:left="5040" w:hanging="360"/>
      </w:pPr>
      <w:rPr>
        <w:rFonts w:ascii="Times New Roman" w:hAnsi="Times New Roman" w:hint="default"/>
      </w:rPr>
    </w:lvl>
    <w:lvl w:ilvl="7" w:tplc="CADAC7AC" w:tentative="1">
      <w:start w:val="1"/>
      <w:numFmt w:val="bullet"/>
      <w:lvlText w:val="-"/>
      <w:lvlJc w:val="left"/>
      <w:pPr>
        <w:tabs>
          <w:tab w:val="num" w:pos="5760"/>
        </w:tabs>
        <w:ind w:left="5760" w:hanging="360"/>
      </w:pPr>
      <w:rPr>
        <w:rFonts w:ascii="Times New Roman" w:hAnsi="Times New Roman" w:hint="default"/>
      </w:rPr>
    </w:lvl>
    <w:lvl w:ilvl="8" w:tplc="BBB6C070"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6B3F25EE"/>
    <w:multiLevelType w:val="hybridMultilevel"/>
    <w:tmpl w:val="9C840540"/>
    <w:lvl w:ilvl="0" w:tplc="B0902F5E">
      <w:start w:val="1"/>
      <w:numFmt w:val="bullet"/>
      <w:lvlText w:val="-"/>
      <w:lvlJc w:val="left"/>
      <w:pPr>
        <w:ind w:left="720" w:hanging="360"/>
      </w:pPr>
      <w:rPr>
        <w:rFonts w:ascii="Times New Roman" w:hAnsi="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D2440B1"/>
    <w:multiLevelType w:val="hybridMultilevel"/>
    <w:tmpl w:val="88D6E5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E44689B"/>
    <w:multiLevelType w:val="hybridMultilevel"/>
    <w:tmpl w:val="A89AC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673AE6"/>
    <w:multiLevelType w:val="hybridMultilevel"/>
    <w:tmpl w:val="A106F55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08033F0"/>
    <w:multiLevelType w:val="hybridMultilevel"/>
    <w:tmpl w:val="5992BE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1AB6E59"/>
    <w:multiLevelType w:val="hybridMultilevel"/>
    <w:tmpl w:val="45367F12"/>
    <w:lvl w:ilvl="0" w:tplc="37668FC6">
      <w:start w:val="1"/>
      <w:numFmt w:val="bullet"/>
      <w:lvlText w:val="-"/>
      <w:lvlJc w:val="left"/>
      <w:pPr>
        <w:tabs>
          <w:tab w:val="num" w:pos="720"/>
        </w:tabs>
        <w:ind w:left="720" w:hanging="360"/>
      </w:pPr>
      <w:rPr>
        <w:rFonts w:ascii="Times New Roman" w:hAnsi="Times New Roman" w:hint="default"/>
      </w:rPr>
    </w:lvl>
    <w:lvl w:ilvl="1" w:tplc="4466820E" w:tentative="1">
      <w:start w:val="1"/>
      <w:numFmt w:val="bullet"/>
      <w:lvlText w:val="-"/>
      <w:lvlJc w:val="left"/>
      <w:pPr>
        <w:tabs>
          <w:tab w:val="num" w:pos="1440"/>
        </w:tabs>
        <w:ind w:left="1440" w:hanging="360"/>
      </w:pPr>
      <w:rPr>
        <w:rFonts w:ascii="Times New Roman" w:hAnsi="Times New Roman" w:hint="default"/>
      </w:rPr>
    </w:lvl>
    <w:lvl w:ilvl="2" w:tplc="E1620698" w:tentative="1">
      <w:start w:val="1"/>
      <w:numFmt w:val="bullet"/>
      <w:lvlText w:val="-"/>
      <w:lvlJc w:val="left"/>
      <w:pPr>
        <w:tabs>
          <w:tab w:val="num" w:pos="2160"/>
        </w:tabs>
        <w:ind w:left="2160" w:hanging="360"/>
      </w:pPr>
      <w:rPr>
        <w:rFonts w:ascii="Times New Roman" w:hAnsi="Times New Roman" w:hint="default"/>
      </w:rPr>
    </w:lvl>
    <w:lvl w:ilvl="3" w:tplc="634A92D6" w:tentative="1">
      <w:start w:val="1"/>
      <w:numFmt w:val="bullet"/>
      <w:lvlText w:val="-"/>
      <w:lvlJc w:val="left"/>
      <w:pPr>
        <w:tabs>
          <w:tab w:val="num" w:pos="2880"/>
        </w:tabs>
        <w:ind w:left="2880" w:hanging="360"/>
      </w:pPr>
      <w:rPr>
        <w:rFonts w:ascii="Times New Roman" w:hAnsi="Times New Roman" w:hint="default"/>
      </w:rPr>
    </w:lvl>
    <w:lvl w:ilvl="4" w:tplc="C9681742" w:tentative="1">
      <w:start w:val="1"/>
      <w:numFmt w:val="bullet"/>
      <w:lvlText w:val="-"/>
      <w:lvlJc w:val="left"/>
      <w:pPr>
        <w:tabs>
          <w:tab w:val="num" w:pos="3600"/>
        </w:tabs>
        <w:ind w:left="3600" w:hanging="360"/>
      </w:pPr>
      <w:rPr>
        <w:rFonts w:ascii="Times New Roman" w:hAnsi="Times New Roman" w:hint="default"/>
      </w:rPr>
    </w:lvl>
    <w:lvl w:ilvl="5" w:tplc="9D264CA0" w:tentative="1">
      <w:start w:val="1"/>
      <w:numFmt w:val="bullet"/>
      <w:lvlText w:val="-"/>
      <w:lvlJc w:val="left"/>
      <w:pPr>
        <w:tabs>
          <w:tab w:val="num" w:pos="4320"/>
        </w:tabs>
        <w:ind w:left="4320" w:hanging="360"/>
      </w:pPr>
      <w:rPr>
        <w:rFonts w:ascii="Times New Roman" w:hAnsi="Times New Roman" w:hint="default"/>
      </w:rPr>
    </w:lvl>
    <w:lvl w:ilvl="6" w:tplc="0930B0DE" w:tentative="1">
      <w:start w:val="1"/>
      <w:numFmt w:val="bullet"/>
      <w:lvlText w:val="-"/>
      <w:lvlJc w:val="left"/>
      <w:pPr>
        <w:tabs>
          <w:tab w:val="num" w:pos="5040"/>
        </w:tabs>
        <w:ind w:left="5040" w:hanging="360"/>
      </w:pPr>
      <w:rPr>
        <w:rFonts w:ascii="Times New Roman" w:hAnsi="Times New Roman" w:hint="default"/>
      </w:rPr>
    </w:lvl>
    <w:lvl w:ilvl="7" w:tplc="C6BA5778" w:tentative="1">
      <w:start w:val="1"/>
      <w:numFmt w:val="bullet"/>
      <w:lvlText w:val="-"/>
      <w:lvlJc w:val="left"/>
      <w:pPr>
        <w:tabs>
          <w:tab w:val="num" w:pos="5760"/>
        </w:tabs>
        <w:ind w:left="5760" w:hanging="360"/>
      </w:pPr>
      <w:rPr>
        <w:rFonts w:ascii="Times New Roman" w:hAnsi="Times New Roman" w:hint="default"/>
      </w:rPr>
    </w:lvl>
    <w:lvl w:ilvl="8" w:tplc="1656385E"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0"/>
  </w:num>
  <w:num w:numId="3">
    <w:abstractNumId w:val="20"/>
  </w:num>
  <w:num w:numId="4">
    <w:abstractNumId w:val="22"/>
  </w:num>
  <w:num w:numId="5">
    <w:abstractNumId w:val="30"/>
  </w:num>
  <w:num w:numId="6">
    <w:abstractNumId w:val="3"/>
  </w:num>
  <w:num w:numId="7">
    <w:abstractNumId w:val="23"/>
  </w:num>
  <w:num w:numId="8">
    <w:abstractNumId w:val="32"/>
  </w:num>
  <w:num w:numId="9">
    <w:abstractNumId w:val="27"/>
  </w:num>
  <w:num w:numId="10">
    <w:abstractNumId w:val="11"/>
  </w:num>
  <w:num w:numId="11">
    <w:abstractNumId w:val="21"/>
  </w:num>
  <w:num w:numId="12">
    <w:abstractNumId w:val="19"/>
  </w:num>
  <w:num w:numId="13">
    <w:abstractNumId w:val="15"/>
  </w:num>
  <w:num w:numId="14">
    <w:abstractNumId w:val="17"/>
  </w:num>
  <w:num w:numId="15">
    <w:abstractNumId w:val="2"/>
  </w:num>
  <w:num w:numId="16">
    <w:abstractNumId w:val="16"/>
  </w:num>
  <w:num w:numId="17">
    <w:abstractNumId w:val="26"/>
  </w:num>
  <w:num w:numId="18">
    <w:abstractNumId w:val="1"/>
  </w:num>
  <w:num w:numId="19">
    <w:abstractNumId w:val="7"/>
  </w:num>
  <w:num w:numId="20">
    <w:abstractNumId w:val="6"/>
  </w:num>
  <w:num w:numId="21">
    <w:abstractNumId w:val="25"/>
  </w:num>
  <w:num w:numId="22">
    <w:abstractNumId w:val="24"/>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0"/>
  </w:num>
  <w:num w:numId="26">
    <w:abstractNumId w:val="33"/>
  </w:num>
  <w:num w:numId="27">
    <w:abstractNumId w:val="14"/>
  </w:num>
  <w:num w:numId="28">
    <w:abstractNumId w:val="12"/>
  </w:num>
  <w:num w:numId="29">
    <w:abstractNumId w:val="9"/>
  </w:num>
  <w:num w:numId="30">
    <w:abstractNumId w:val="13"/>
  </w:num>
  <w:num w:numId="31">
    <w:abstractNumId w:val="28"/>
  </w:num>
  <w:num w:numId="32">
    <w:abstractNumId w:val="34"/>
  </w:num>
  <w:num w:numId="33">
    <w:abstractNumId w:val="29"/>
  </w:num>
  <w:num w:numId="34">
    <w:abstractNumId w:val="5"/>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1"/>
  </w:num>
  <w:num w:numId="37">
    <w:abstractNumId w:val="8"/>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emis">
    <w15:presenceInfo w15:providerId="None" w15:userId="them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0"/>
  <w:activeWritingStyle w:appName="MSWord" w:lang="en-US" w:vendorID="64" w:dllVersion="131078" w:nlCheck="1" w:checkStyle="0"/>
  <w:proofState w:spelling="clean" w:grammar="clean"/>
  <w:attachedTemplate r:id="rId1"/>
  <w:documentProtection w:edit="forms" w:enforcement="0"/>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ewtLSwMDIxMzU0N7VU0lEKTi0uzszPAykwrgUAai6qnywAAAA="/>
  </w:docVars>
  <w:rsids>
    <w:rsidRoot w:val="00F93FE3"/>
    <w:rsid w:val="00001EB2"/>
    <w:rsid w:val="000249B9"/>
    <w:rsid w:val="00026783"/>
    <w:rsid w:val="00026EB5"/>
    <w:rsid w:val="00027153"/>
    <w:rsid w:val="00041DED"/>
    <w:rsid w:val="00044C37"/>
    <w:rsid w:val="000518C5"/>
    <w:rsid w:val="00053530"/>
    <w:rsid w:val="00061834"/>
    <w:rsid w:val="00082672"/>
    <w:rsid w:val="0008322C"/>
    <w:rsid w:val="0008579C"/>
    <w:rsid w:val="000924A2"/>
    <w:rsid w:val="0009581D"/>
    <w:rsid w:val="000A17C0"/>
    <w:rsid w:val="000A5F24"/>
    <w:rsid w:val="000B36D5"/>
    <w:rsid w:val="000B42E6"/>
    <w:rsid w:val="000B437F"/>
    <w:rsid w:val="000B61C1"/>
    <w:rsid w:val="000D5092"/>
    <w:rsid w:val="000E35BC"/>
    <w:rsid w:val="000F33DD"/>
    <w:rsid w:val="000F447A"/>
    <w:rsid w:val="000F6449"/>
    <w:rsid w:val="00102E3F"/>
    <w:rsid w:val="00104D89"/>
    <w:rsid w:val="0011126F"/>
    <w:rsid w:val="00123117"/>
    <w:rsid w:val="00133EE9"/>
    <w:rsid w:val="0015056E"/>
    <w:rsid w:val="001505F6"/>
    <w:rsid w:val="001539C0"/>
    <w:rsid w:val="00157CD0"/>
    <w:rsid w:val="001666F9"/>
    <w:rsid w:val="00166CCD"/>
    <w:rsid w:val="001742CD"/>
    <w:rsid w:val="001773AF"/>
    <w:rsid w:val="00181921"/>
    <w:rsid w:val="001849A3"/>
    <w:rsid w:val="001872E4"/>
    <w:rsid w:val="001878C8"/>
    <w:rsid w:val="00190BBE"/>
    <w:rsid w:val="00193FE3"/>
    <w:rsid w:val="00194632"/>
    <w:rsid w:val="001A1F85"/>
    <w:rsid w:val="001B7842"/>
    <w:rsid w:val="001C7ECA"/>
    <w:rsid w:val="001E0292"/>
    <w:rsid w:val="001E043A"/>
    <w:rsid w:val="001E209B"/>
    <w:rsid w:val="001E4493"/>
    <w:rsid w:val="001E501E"/>
    <w:rsid w:val="001E6BC3"/>
    <w:rsid w:val="001E76A1"/>
    <w:rsid w:val="001F260F"/>
    <w:rsid w:val="001F2C97"/>
    <w:rsid w:val="002014C0"/>
    <w:rsid w:val="00205D1D"/>
    <w:rsid w:val="002140AD"/>
    <w:rsid w:val="00236560"/>
    <w:rsid w:val="002370B8"/>
    <w:rsid w:val="00243751"/>
    <w:rsid w:val="00244741"/>
    <w:rsid w:val="00252F58"/>
    <w:rsid w:val="002578CF"/>
    <w:rsid w:val="00257DC4"/>
    <w:rsid w:val="00260FE5"/>
    <w:rsid w:val="00265499"/>
    <w:rsid w:val="00265D19"/>
    <w:rsid w:val="00270B21"/>
    <w:rsid w:val="00271A64"/>
    <w:rsid w:val="00273A5F"/>
    <w:rsid w:val="002808F0"/>
    <w:rsid w:val="00282CDB"/>
    <w:rsid w:val="00283A0C"/>
    <w:rsid w:val="002967B0"/>
    <w:rsid w:val="002A3676"/>
    <w:rsid w:val="002B7C27"/>
    <w:rsid w:val="002C1D74"/>
    <w:rsid w:val="002D0AD0"/>
    <w:rsid w:val="002D20EB"/>
    <w:rsid w:val="002D216A"/>
    <w:rsid w:val="002D4568"/>
    <w:rsid w:val="002D5685"/>
    <w:rsid w:val="002E1793"/>
    <w:rsid w:val="002E45DD"/>
    <w:rsid w:val="002E66D5"/>
    <w:rsid w:val="002E7D56"/>
    <w:rsid w:val="002F39B4"/>
    <w:rsid w:val="00304309"/>
    <w:rsid w:val="00311FB2"/>
    <w:rsid w:val="00334C00"/>
    <w:rsid w:val="00336B37"/>
    <w:rsid w:val="0034375A"/>
    <w:rsid w:val="00354187"/>
    <w:rsid w:val="003543CF"/>
    <w:rsid w:val="00357AB3"/>
    <w:rsid w:val="0036122C"/>
    <w:rsid w:val="00364377"/>
    <w:rsid w:val="0036690B"/>
    <w:rsid w:val="00370D11"/>
    <w:rsid w:val="0037590F"/>
    <w:rsid w:val="0038378B"/>
    <w:rsid w:val="00385478"/>
    <w:rsid w:val="003A3E97"/>
    <w:rsid w:val="003B1652"/>
    <w:rsid w:val="003B65B1"/>
    <w:rsid w:val="003B7E98"/>
    <w:rsid w:val="003C5DCD"/>
    <w:rsid w:val="003D76CA"/>
    <w:rsid w:val="003E014A"/>
    <w:rsid w:val="003E75FC"/>
    <w:rsid w:val="003F13AF"/>
    <w:rsid w:val="003F6A72"/>
    <w:rsid w:val="00406A8F"/>
    <w:rsid w:val="00410753"/>
    <w:rsid w:val="004322E8"/>
    <w:rsid w:val="004327CF"/>
    <w:rsid w:val="004401A4"/>
    <w:rsid w:val="00454D91"/>
    <w:rsid w:val="00456D98"/>
    <w:rsid w:val="00457FBA"/>
    <w:rsid w:val="00466818"/>
    <w:rsid w:val="004704D1"/>
    <w:rsid w:val="0047314E"/>
    <w:rsid w:val="004772A1"/>
    <w:rsid w:val="00482033"/>
    <w:rsid w:val="004841DF"/>
    <w:rsid w:val="0048484C"/>
    <w:rsid w:val="00485336"/>
    <w:rsid w:val="00486EC3"/>
    <w:rsid w:val="00492200"/>
    <w:rsid w:val="004A4769"/>
    <w:rsid w:val="004B7E5A"/>
    <w:rsid w:val="004D29FE"/>
    <w:rsid w:val="004D32E4"/>
    <w:rsid w:val="004D6A31"/>
    <w:rsid w:val="004E1EB9"/>
    <w:rsid w:val="004E6608"/>
    <w:rsid w:val="004E6DF7"/>
    <w:rsid w:val="004F1C18"/>
    <w:rsid w:val="004F6C5B"/>
    <w:rsid w:val="004F7E6B"/>
    <w:rsid w:val="00512422"/>
    <w:rsid w:val="005138D0"/>
    <w:rsid w:val="00514378"/>
    <w:rsid w:val="00535C65"/>
    <w:rsid w:val="00543824"/>
    <w:rsid w:val="00544147"/>
    <w:rsid w:val="00561210"/>
    <w:rsid w:val="00561C84"/>
    <w:rsid w:val="005666F3"/>
    <w:rsid w:val="005772B9"/>
    <w:rsid w:val="00581097"/>
    <w:rsid w:val="005825AE"/>
    <w:rsid w:val="00582F6B"/>
    <w:rsid w:val="00590FEA"/>
    <w:rsid w:val="00591B28"/>
    <w:rsid w:val="00594B6F"/>
    <w:rsid w:val="00594D6E"/>
    <w:rsid w:val="00594DB9"/>
    <w:rsid w:val="00595119"/>
    <w:rsid w:val="0059586F"/>
    <w:rsid w:val="005A19E7"/>
    <w:rsid w:val="005C2E22"/>
    <w:rsid w:val="005C4D3A"/>
    <w:rsid w:val="005D0C70"/>
    <w:rsid w:val="005F45BB"/>
    <w:rsid w:val="005F4BDA"/>
    <w:rsid w:val="00604FFC"/>
    <w:rsid w:val="006064A8"/>
    <w:rsid w:val="00607750"/>
    <w:rsid w:val="006123A4"/>
    <w:rsid w:val="00614B7E"/>
    <w:rsid w:val="00616D72"/>
    <w:rsid w:val="00617182"/>
    <w:rsid w:val="00635666"/>
    <w:rsid w:val="00640DEC"/>
    <w:rsid w:val="006429E4"/>
    <w:rsid w:val="00646702"/>
    <w:rsid w:val="006506D8"/>
    <w:rsid w:val="00654F3D"/>
    <w:rsid w:val="0065743C"/>
    <w:rsid w:val="006635DF"/>
    <w:rsid w:val="0067024E"/>
    <w:rsid w:val="00671598"/>
    <w:rsid w:val="006756E4"/>
    <w:rsid w:val="00675985"/>
    <w:rsid w:val="00681DE4"/>
    <w:rsid w:val="00685C47"/>
    <w:rsid w:val="00687E6B"/>
    <w:rsid w:val="006A301D"/>
    <w:rsid w:val="006A460C"/>
    <w:rsid w:val="006A679F"/>
    <w:rsid w:val="006B5E27"/>
    <w:rsid w:val="006B60D0"/>
    <w:rsid w:val="006D027C"/>
    <w:rsid w:val="006D1032"/>
    <w:rsid w:val="006D56AB"/>
    <w:rsid w:val="006E14E2"/>
    <w:rsid w:val="006E16AC"/>
    <w:rsid w:val="006E23BA"/>
    <w:rsid w:val="006F0F05"/>
    <w:rsid w:val="006F0F5C"/>
    <w:rsid w:val="006F56C5"/>
    <w:rsid w:val="006F79D5"/>
    <w:rsid w:val="0070130B"/>
    <w:rsid w:val="00703F15"/>
    <w:rsid w:val="0070453E"/>
    <w:rsid w:val="00714360"/>
    <w:rsid w:val="007204BD"/>
    <w:rsid w:val="0072237A"/>
    <w:rsid w:val="007242E1"/>
    <w:rsid w:val="00725995"/>
    <w:rsid w:val="00727A8E"/>
    <w:rsid w:val="00735478"/>
    <w:rsid w:val="007418FA"/>
    <w:rsid w:val="00743D39"/>
    <w:rsid w:val="00746AB3"/>
    <w:rsid w:val="0075225B"/>
    <w:rsid w:val="0075553C"/>
    <w:rsid w:val="00765E38"/>
    <w:rsid w:val="00765E83"/>
    <w:rsid w:val="007660A0"/>
    <w:rsid w:val="0077013A"/>
    <w:rsid w:val="00770E3A"/>
    <w:rsid w:val="0078481E"/>
    <w:rsid w:val="00786113"/>
    <w:rsid w:val="0078760F"/>
    <w:rsid w:val="00787A32"/>
    <w:rsid w:val="00790CDF"/>
    <w:rsid w:val="0079187F"/>
    <w:rsid w:val="00793983"/>
    <w:rsid w:val="00795A72"/>
    <w:rsid w:val="00796BF9"/>
    <w:rsid w:val="007A58F9"/>
    <w:rsid w:val="007B15DE"/>
    <w:rsid w:val="007C0FEB"/>
    <w:rsid w:val="007D42FC"/>
    <w:rsid w:val="007D74A0"/>
    <w:rsid w:val="007E1461"/>
    <w:rsid w:val="007E2686"/>
    <w:rsid w:val="007F402B"/>
    <w:rsid w:val="00807D44"/>
    <w:rsid w:val="0081018E"/>
    <w:rsid w:val="008128FA"/>
    <w:rsid w:val="00824A9E"/>
    <w:rsid w:val="00834696"/>
    <w:rsid w:val="00834846"/>
    <w:rsid w:val="00834C96"/>
    <w:rsid w:val="0083594B"/>
    <w:rsid w:val="008416CB"/>
    <w:rsid w:val="00843B12"/>
    <w:rsid w:val="00850426"/>
    <w:rsid w:val="00850B4C"/>
    <w:rsid w:val="00850D26"/>
    <w:rsid w:val="00856158"/>
    <w:rsid w:val="008610D1"/>
    <w:rsid w:val="00861BFE"/>
    <w:rsid w:val="008624FE"/>
    <w:rsid w:val="00864725"/>
    <w:rsid w:val="008649B6"/>
    <w:rsid w:val="00872841"/>
    <w:rsid w:val="00872C44"/>
    <w:rsid w:val="00875361"/>
    <w:rsid w:val="00886D9D"/>
    <w:rsid w:val="00891B97"/>
    <w:rsid w:val="008A1BD8"/>
    <w:rsid w:val="008B57B0"/>
    <w:rsid w:val="008B5900"/>
    <w:rsid w:val="008B65C4"/>
    <w:rsid w:val="008C4D81"/>
    <w:rsid w:val="008D04F8"/>
    <w:rsid w:val="008D1400"/>
    <w:rsid w:val="008D5409"/>
    <w:rsid w:val="008D5A08"/>
    <w:rsid w:val="008D5C2D"/>
    <w:rsid w:val="008E5FFE"/>
    <w:rsid w:val="008F69D9"/>
    <w:rsid w:val="00907E29"/>
    <w:rsid w:val="0091033B"/>
    <w:rsid w:val="00921197"/>
    <w:rsid w:val="00926E36"/>
    <w:rsid w:val="00944055"/>
    <w:rsid w:val="00952D42"/>
    <w:rsid w:val="00954A43"/>
    <w:rsid w:val="00963425"/>
    <w:rsid w:val="00975BB6"/>
    <w:rsid w:val="00987602"/>
    <w:rsid w:val="009902E4"/>
    <w:rsid w:val="00990A0D"/>
    <w:rsid w:val="00992743"/>
    <w:rsid w:val="009A70F8"/>
    <w:rsid w:val="009A7700"/>
    <w:rsid w:val="009B2CAF"/>
    <w:rsid w:val="009B3E51"/>
    <w:rsid w:val="009B49F8"/>
    <w:rsid w:val="009C411D"/>
    <w:rsid w:val="009C54AE"/>
    <w:rsid w:val="009C6178"/>
    <w:rsid w:val="009C64B1"/>
    <w:rsid w:val="009D00B2"/>
    <w:rsid w:val="009D0731"/>
    <w:rsid w:val="009E766D"/>
    <w:rsid w:val="009F018F"/>
    <w:rsid w:val="009F4B74"/>
    <w:rsid w:val="00A02FBF"/>
    <w:rsid w:val="00A14461"/>
    <w:rsid w:val="00A3192A"/>
    <w:rsid w:val="00A361C2"/>
    <w:rsid w:val="00A412F2"/>
    <w:rsid w:val="00A42E7C"/>
    <w:rsid w:val="00A5313C"/>
    <w:rsid w:val="00A53555"/>
    <w:rsid w:val="00A60DA7"/>
    <w:rsid w:val="00A621B6"/>
    <w:rsid w:val="00A62CFA"/>
    <w:rsid w:val="00A645BD"/>
    <w:rsid w:val="00A71680"/>
    <w:rsid w:val="00A72A2C"/>
    <w:rsid w:val="00A768CD"/>
    <w:rsid w:val="00A876A7"/>
    <w:rsid w:val="00A90675"/>
    <w:rsid w:val="00A92E11"/>
    <w:rsid w:val="00A938D6"/>
    <w:rsid w:val="00AC15B6"/>
    <w:rsid w:val="00AD718B"/>
    <w:rsid w:val="00AE2E5A"/>
    <w:rsid w:val="00AE3CD0"/>
    <w:rsid w:val="00AE5ED3"/>
    <w:rsid w:val="00AF2B85"/>
    <w:rsid w:val="00AF4E96"/>
    <w:rsid w:val="00AF53BA"/>
    <w:rsid w:val="00AF7208"/>
    <w:rsid w:val="00B5151B"/>
    <w:rsid w:val="00B55177"/>
    <w:rsid w:val="00B57A5C"/>
    <w:rsid w:val="00B600EF"/>
    <w:rsid w:val="00B63FCC"/>
    <w:rsid w:val="00B65687"/>
    <w:rsid w:val="00B72131"/>
    <w:rsid w:val="00B72EED"/>
    <w:rsid w:val="00B7640C"/>
    <w:rsid w:val="00B80DDD"/>
    <w:rsid w:val="00B900B0"/>
    <w:rsid w:val="00BA2366"/>
    <w:rsid w:val="00BA3C60"/>
    <w:rsid w:val="00BA3F80"/>
    <w:rsid w:val="00BA582D"/>
    <w:rsid w:val="00BB1F2E"/>
    <w:rsid w:val="00BB7F91"/>
    <w:rsid w:val="00BC12D8"/>
    <w:rsid w:val="00BC1650"/>
    <w:rsid w:val="00BC18ED"/>
    <w:rsid w:val="00BC1FE4"/>
    <w:rsid w:val="00BC2F95"/>
    <w:rsid w:val="00BE67EA"/>
    <w:rsid w:val="00BE7AE9"/>
    <w:rsid w:val="00BF0C08"/>
    <w:rsid w:val="00BF40B4"/>
    <w:rsid w:val="00C045A0"/>
    <w:rsid w:val="00C079C2"/>
    <w:rsid w:val="00C107C3"/>
    <w:rsid w:val="00C154BD"/>
    <w:rsid w:val="00C21381"/>
    <w:rsid w:val="00C31596"/>
    <w:rsid w:val="00C37E86"/>
    <w:rsid w:val="00C4077B"/>
    <w:rsid w:val="00C407EE"/>
    <w:rsid w:val="00C55F7E"/>
    <w:rsid w:val="00C608A0"/>
    <w:rsid w:val="00C630E2"/>
    <w:rsid w:val="00C638A7"/>
    <w:rsid w:val="00C639A1"/>
    <w:rsid w:val="00C6679D"/>
    <w:rsid w:val="00C704BE"/>
    <w:rsid w:val="00C87052"/>
    <w:rsid w:val="00C91994"/>
    <w:rsid w:val="00C93EA9"/>
    <w:rsid w:val="00C97B62"/>
    <w:rsid w:val="00CB0496"/>
    <w:rsid w:val="00CB1356"/>
    <w:rsid w:val="00CB1C52"/>
    <w:rsid w:val="00CC7806"/>
    <w:rsid w:val="00CC7D69"/>
    <w:rsid w:val="00CD7868"/>
    <w:rsid w:val="00CF4EEE"/>
    <w:rsid w:val="00CF62E5"/>
    <w:rsid w:val="00D06BFB"/>
    <w:rsid w:val="00D07543"/>
    <w:rsid w:val="00D32354"/>
    <w:rsid w:val="00D43859"/>
    <w:rsid w:val="00D44B45"/>
    <w:rsid w:val="00D5588D"/>
    <w:rsid w:val="00D6308C"/>
    <w:rsid w:val="00D63D0C"/>
    <w:rsid w:val="00D704E1"/>
    <w:rsid w:val="00D8509C"/>
    <w:rsid w:val="00D85302"/>
    <w:rsid w:val="00D87CB1"/>
    <w:rsid w:val="00D93971"/>
    <w:rsid w:val="00D94FD8"/>
    <w:rsid w:val="00D97443"/>
    <w:rsid w:val="00D97868"/>
    <w:rsid w:val="00DA0528"/>
    <w:rsid w:val="00DA0CC5"/>
    <w:rsid w:val="00DA5E3C"/>
    <w:rsid w:val="00DB1341"/>
    <w:rsid w:val="00DB403B"/>
    <w:rsid w:val="00DB4C94"/>
    <w:rsid w:val="00DC0C18"/>
    <w:rsid w:val="00DC3247"/>
    <w:rsid w:val="00DC4626"/>
    <w:rsid w:val="00DC6398"/>
    <w:rsid w:val="00DE1CF1"/>
    <w:rsid w:val="00DE2CD5"/>
    <w:rsid w:val="00E008C1"/>
    <w:rsid w:val="00E1248C"/>
    <w:rsid w:val="00E15C1A"/>
    <w:rsid w:val="00E2116A"/>
    <w:rsid w:val="00E34A82"/>
    <w:rsid w:val="00E37C8C"/>
    <w:rsid w:val="00E53992"/>
    <w:rsid w:val="00E56095"/>
    <w:rsid w:val="00E62932"/>
    <w:rsid w:val="00E63AB3"/>
    <w:rsid w:val="00E66193"/>
    <w:rsid w:val="00E74B44"/>
    <w:rsid w:val="00E74EE4"/>
    <w:rsid w:val="00E77640"/>
    <w:rsid w:val="00E821B5"/>
    <w:rsid w:val="00E82EC7"/>
    <w:rsid w:val="00E8450C"/>
    <w:rsid w:val="00E910A4"/>
    <w:rsid w:val="00EA35FF"/>
    <w:rsid w:val="00EA74CB"/>
    <w:rsid w:val="00EA7572"/>
    <w:rsid w:val="00EB3B68"/>
    <w:rsid w:val="00EC1D6A"/>
    <w:rsid w:val="00EC514B"/>
    <w:rsid w:val="00EC69E8"/>
    <w:rsid w:val="00ED3D0A"/>
    <w:rsid w:val="00EE2661"/>
    <w:rsid w:val="00EE5110"/>
    <w:rsid w:val="00EE5713"/>
    <w:rsid w:val="00EF02A4"/>
    <w:rsid w:val="00EF2DD3"/>
    <w:rsid w:val="00EF62DF"/>
    <w:rsid w:val="00F0145E"/>
    <w:rsid w:val="00F137D9"/>
    <w:rsid w:val="00F404F5"/>
    <w:rsid w:val="00F50347"/>
    <w:rsid w:val="00F52D62"/>
    <w:rsid w:val="00F53811"/>
    <w:rsid w:val="00F674C2"/>
    <w:rsid w:val="00F74A7E"/>
    <w:rsid w:val="00F8330C"/>
    <w:rsid w:val="00F93FE3"/>
    <w:rsid w:val="00FA7057"/>
    <w:rsid w:val="00FC3089"/>
    <w:rsid w:val="00FD2864"/>
    <w:rsid w:val="00FD4310"/>
    <w:rsid w:val="00FD6550"/>
    <w:rsid w:val="00FE2AD2"/>
    <w:rsid w:val="00FE5210"/>
    <w:rsid w:val="00FF2306"/>
    <w:rsid w:val="00FF71B0"/>
    <w:rsid w:val="024DD960"/>
    <w:rsid w:val="02F45337"/>
    <w:rsid w:val="03D9B568"/>
    <w:rsid w:val="056CB66C"/>
    <w:rsid w:val="0670209F"/>
    <w:rsid w:val="06A01379"/>
    <w:rsid w:val="075E86BD"/>
    <w:rsid w:val="09086AC7"/>
    <w:rsid w:val="0B70C215"/>
    <w:rsid w:val="0CFDE755"/>
    <w:rsid w:val="0D2DDA2F"/>
    <w:rsid w:val="0E015188"/>
    <w:rsid w:val="0F04BBBB"/>
    <w:rsid w:val="10999BB0"/>
    <w:rsid w:val="11206165"/>
    <w:rsid w:val="120E94B2"/>
    <w:rsid w:val="1226C0F0"/>
    <w:rsid w:val="12E53434"/>
    <w:rsid w:val="13B878BC"/>
    <w:rsid w:val="14EBD5C9"/>
    <w:rsid w:val="15625CC6"/>
    <w:rsid w:val="15EF3FFC"/>
    <w:rsid w:val="16C2B755"/>
    <w:rsid w:val="188461FB"/>
    <w:rsid w:val="18B91A32"/>
    <w:rsid w:val="1942D53F"/>
    <w:rsid w:val="1A3BD2EF"/>
    <w:rsid w:val="1A463F72"/>
    <w:rsid w:val="1A8B0390"/>
    <w:rsid w:val="1E23C293"/>
    <w:rsid w:val="1F83EA51"/>
    <w:rsid w:val="24DBB51C"/>
    <w:rsid w:val="24F64D67"/>
    <w:rsid w:val="250E46D4"/>
    <w:rsid w:val="255AF878"/>
    <w:rsid w:val="256B3730"/>
    <w:rsid w:val="27BB9511"/>
    <w:rsid w:val="2B84141D"/>
    <w:rsid w:val="2BC8D83B"/>
    <w:rsid w:val="2D00FAA5"/>
    <w:rsid w:val="2EC2D81C"/>
    <w:rsid w:val="2F4C9329"/>
    <w:rsid w:val="303803EF"/>
    <w:rsid w:val="326E985E"/>
    <w:rsid w:val="3324D1FE"/>
    <w:rsid w:val="34AA24FB"/>
    <w:rsid w:val="3533E008"/>
    <w:rsid w:val="3560AAB9"/>
    <w:rsid w:val="36179619"/>
    <w:rsid w:val="37228830"/>
    <w:rsid w:val="377C2F46"/>
    <w:rsid w:val="396E5385"/>
    <w:rsid w:val="3A59917A"/>
    <w:rsid w:val="3C502728"/>
    <w:rsid w:val="3C94EB46"/>
    <w:rsid w:val="3F423983"/>
    <w:rsid w:val="3FCBF490"/>
    <w:rsid w:val="4018A634"/>
    <w:rsid w:val="405D9D23"/>
    <w:rsid w:val="413409D4"/>
    <w:rsid w:val="41BDC4E1"/>
    <w:rsid w:val="41D29625"/>
    <w:rsid w:val="430AB88F"/>
    <w:rsid w:val="4689AE20"/>
    <w:rsid w:val="493E74F5"/>
    <w:rsid w:val="497BC07B"/>
    <w:rsid w:val="49987F45"/>
    <w:rsid w:val="4B976625"/>
    <w:rsid w:val="4C5EA8C6"/>
    <w:rsid w:val="4C6DD2D6"/>
    <w:rsid w:val="4E74A73C"/>
    <w:rsid w:val="4F949D68"/>
    <w:rsid w:val="5098079B"/>
    <w:rsid w:val="51B36B3B"/>
    <w:rsid w:val="53E6D781"/>
    <w:rsid w:val="54EA41B4"/>
    <w:rsid w:val="551EF9EB"/>
    <w:rsid w:val="557BEA47"/>
    <w:rsid w:val="55C0AE65"/>
    <w:rsid w:val="55C0E136"/>
    <w:rsid w:val="5632D5A7"/>
    <w:rsid w:val="57C782CB"/>
    <w:rsid w:val="58DFBE42"/>
    <w:rsid w:val="5A5CA4CA"/>
    <w:rsid w:val="5CD53AD0"/>
    <w:rsid w:val="5D21EC74"/>
    <w:rsid w:val="5EFBC358"/>
    <w:rsid w:val="5FE7341E"/>
    <w:rsid w:val="612F2F9E"/>
    <w:rsid w:val="61A8DEC4"/>
    <w:rsid w:val="6205CF20"/>
    <w:rsid w:val="621AD335"/>
    <w:rsid w:val="62C44264"/>
    <w:rsid w:val="62D913A8"/>
    <w:rsid w:val="631E0A97"/>
    <w:rsid w:val="63AFB32A"/>
    <w:rsid w:val="65715DD0"/>
    <w:rsid w:val="6613451B"/>
    <w:rsid w:val="67BD2925"/>
    <w:rsid w:val="6B85A831"/>
    <w:rsid w:val="6BCA9F20"/>
    <w:rsid w:val="6BDA4660"/>
    <w:rsid w:val="6D094C54"/>
    <w:rsid w:val="6F1E3463"/>
    <w:rsid w:val="706662B4"/>
    <w:rsid w:val="7151D37A"/>
    <w:rsid w:val="729D29F4"/>
    <w:rsid w:val="74C08A53"/>
    <w:rsid w:val="76DC2FFD"/>
    <w:rsid w:val="7765EB0A"/>
    <w:rsid w:val="77F5CD35"/>
    <w:rsid w:val="79D16A81"/>
    <w:rsid w:val="7D1D450F"/>
    <w:rsid w:val="7DD59230"/>
    <w:rsid w:val="7E3120CB"/>
    <w:rsid w:val="7EEF940F"/>
    <w:rsid w:val="7F589EDB"/>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FACD11"/>
  <w15:docId w15:val="{D062873E-8B95-47DD-8B35-2AB5F2D3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1"/>
        <w:szCs w:val="21"/>
        <w:lang w:val="en-GB"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18B"/>
    <w:pPr>
      <w:spacing w:before="120" w:after="120" w:line="264" w:lineRule="auto"/>
      <w:jc w:val="both"/>
    </w:pPr>
    <w:rPr>
      <w:sz w:val="22"/>
    </w:rPr>
  </w:style>
  <w:style w:type="paragraph" w:styleId="Heading1">
    <w:name w:val="heading 1"/>
    <w:basedOn w:val="Normal"/>
    <w:next w:val="Normal"/>
    <w:link w:val="Heading1Char"/>
    <w:uiPriority w:val="9"/>
    <w:qFormat/>
    <w:rsid w:val="0075553C"/>
    <w:pPr>
      <w:keepNext/>
      <w:keepLines/>
      <w:numPr>
        <w:numId w:val="1"/>
      </w:numPr>
      <w:pBdr>
        <w:bottom w:val="single" w:sz="4" w:space="1" w:color="E77327" w:themeColor="accent1"/>
      </w:pBdr>
      <w:spacing w:line="240" w:lineRule="auto"/>
      <w:outlineLvl w:val="0"/>
    </w:pPr>
    <w:rPr>
      <w:color w:val="7F7F7F" w:themeColor="accent4"/>
      <w:sz w:val="32"/>
      <w:szCs w:val="36"/>
    </w:rPr>
  </w:style>
  <w:style w:type="paragraph" w:styleId="Heading2">
    <w:name w:val="heading 2"/>
    <w:basedOn w:val="Normal"/>
    <w:next w:val="Normal"/>
    <w:link w:val="Heading2Char"/>
    <w:uiPriority w:val="9"/>
    <w:unhideWhenUsed/>
    <w:qFormat/>
    <w:rsid w:val="0075553C"/>
    <w:pPr>
      <w:keepNext/>
      <w:keepLines/>
      <w:numPr>
        <w:ilvl w:val="1"/>
        <w:numId w:val="1"/>
      </w:numPr>
      <w:spacing w:before="200"/>
      <w:outlineLvl w:val="1"/>
    </w:pPr>
    <w:rPr>
      <w:b/>
      <w:color w:val="72151B" w:themeColor="accent3"/>
      <w:sz w:val="24"/>
      <w:szCs w:val="28"/>
    </w:rPr>
  </w:style>
  <w:style w:type="paragraph" w:styleId="Heading3">
    <w:name w:val="heading 3"/>
    <w:basedOn w:val="Heading2"/>
    <w:next w:val="Normal"/>
    <w:link w:val="Heading3Char"/>
    <w:uiPriority w:val="9"/>
    <w:unhideWhenUsed/>
    <w:qFormat/>
    <w:rsid w:val="00BC12D8"/>
    <w:pPr>
      <w:numPr>
        <w:ilvl w:val="2"/>
      </w:numPr>
      <w:spacing w:before="80" w:after="0" w:line="240" w:lineRule="auto"/>
      <w:jc w:val="left"/>
      <w:outlineLvl w:val="2"/>
    </w:pPr>
    <w:rPr>
      <w:color w:val="7F7F7F" w:themeColor="accent4"/>
      <w:szCs w:val="26"/>
    </w:rPr>
  </w:style>
  <w:style w:type="paragraph" w:styleId="Heading4">
    <w:name w:val="heading 4"/>
    <w:basedOn w:val="Heading3"/>
    <w:next w:val="Normal"/>
    <w:link w:val="Heading4Char"/>
    <w:uiPriority w:val="9"/>
    <w:unhideWhenUsed/>
    <w:qFormat/>
    <w:rsid w:val="00746AB3"/>
    <w:pPr>
      <w:numPr>
        <w:ilvl w:val="3"/>
      </w:numPr>
      <w:outlineLvl w:val="3"/>
    </w:pPr>
    <w:rPr>
      <w:b w:val="0"/>
      <w:i/>
      <w:sz w:val="22"/>
      <w:szCs w:val="24"/>
    </w:rPr>
  </w:style>
  <w:style w:type="paragraph" w:styleId="Heading5">
    <w:name w:val="heading 5"/>
    <w:basedOn w:val="Normal"/>
    <w:next w:val="Normal"/>
    <w:link w:val="Heading5Char"/>
    <w:uiPriority w:val="9"/>
    <w:semiHidden/>
    <w:unhideWhenUsed/>
    <w:qFormat/>
    <w:rsid w:val="0075553C"/>
    <w:pPr>
      <w:keepNext/>
      <w:keepLines/>
      <w:spacing w:before="80" w:after="0"/>
      <w:outlineLvl w:val="4"/>
    </w:pPr>
    <w:rPr>
      <w:i/>
      <w:iCs/>
      <w:szCs w:val="22"/>
    </w:rPr>
  </w:style>
  <w:style w:type="paragraph" w:styleId="Heading6">
    <w:name w:val="heading 6"/>
    <w:basedOn w:val="Normal"/>
    <w:next w:val="Normal"/>
    <w:link w:val="Heading6Char"/>
    <w:uiPriority w:val="9"/>
    <w:semiHidden/>
    <w:unhideWhenUsed/>
    <w:qFormat/>
    <w:rsid w:val="0075553C"/>
    <w:pPr>
      <w:keepNext/>
      <w:keepLines/>
      <w:spacing w:before="80" w:after="0"/>
      <w:outlineLvl w:val="5"/>
    </w:pPr>
    <w:rPr>
      <w:color w:val="595959" w:themeColor="text1" w:themeTint="A6"/>
    </w:rPr>
  </w:style>
  <w:style w:type="paragraph" w:styleId="Heading7">
    <w:name w:val="heading 7"/>
    <w:basedOn w:val="Normal"/>
    <w:next w:val="Normal"/>
    <w:link w:val="Heading7Char"/>
    <w:uiPriority w:val="9"/>
    <w:semiHidden/>
    <w:unhideWhenUsed/>
    <w:qFormat/>
    <w:rsid w:val="0075553C"/>
    <w:pPr>
      <w:keepNext/>
      <w:keepLines/>
      <w:spacing w:before="80" w:after="0"/>
      <w:outlineLvl w:val="6"/>
    </w:pPr>
    <w:rPr>
      <w:i/>
      <w:iCs/>
      <w:color w:val="595959" w:themeColor="text1" w:themeTint="A6"/>
    </w:rPr>
  </w:style>
  <w:style w:type="paragraph" w:styleId="Heading8">
    <w:name w:val="heading 8"/>
    <w:basedOn w:val="Normal"/>
    <w:next w:val="Normal"/>
    <w:link w:val="Heading8Char"/>
    <w:uiPriority w:val="9"/>
    <w:semiHidden/>
    <w:unhideWhenUsed/>
    <w:qFormat/>
    <w:rsid w:val="0075553C"/>
    <w:pPr>
      <w:keepNext/>
      <w:keepLines/>
      <w:spacing w:before="80" w:after="0"/>
      <w:outlineLvl w:val="7"/>
    </w:pPr>
    <w:rPr>
      <w:smallCaps/>
      <w:color w:val="595959" w:themeColor="text1" w:themeTint="A6"/>
    </w:rPr>
  </w:style>
  <w:style w:type="paragraph" w:styleId="Heading9">
    <w:name w:val="heading 9"/>
    <w:basedOn w:val="Normal"/>
    <w:next w:val="Normal"/>
    <w:link w:val="Heading9Char"/>
    <w:uiPriority w:val="9"/>
    <w:semiHidden/>
    <w:unhideWhenUsed/>
    <w:qFormat/>
    <w:rsid w:val="0075553C"/>
    <w:pPr>
      <w:keepNext/>
      <w:keepLines/>
      <w:spacing w:before="80" w:after="0"/>
      <w:outlineLvl w:val="8"/>
    </w:pPr>
    <w:rPr>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uiPriority w:val="99"/>
    <w:rsid w:val="0075553C"/>
  </w:style>
  <w:style w:type="table" w:customStyle="1" w:styleId="Grigliatabellachiara1">
    <w:name w:val="Griglia tabella chiara1"/>
    <w:basedOn w:val="TableNormal"/>
    <w:uiPriority w:val="59"/>
    <w:rsid w:val="0075553C"/>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Tabellasemplice-11">
    <w:name w:val="Tabella semplice - 11"/>
    <w:basedOn w:val="TableNormal"/>
    <w:uiPriority w:val="59"/>
    <w:rsid w:val="0075553C"/>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Tabellasemplice-21">
    <w:name w:val="Tabella semplice - 21"/>
    <w:basedOn w:val="TableNormal"/>
    <w:uiPriority w:val="59"/>
    <w:rsid w:val="0075553C"/>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Tabellasemplice-31">
    <w:name w:val="Tabella semplice - 31"/>
    <w:basedOn w:val="TableNormal"/>
    <w:uiPriority w:val="99"/>
    <w:rsid w:val="0075553C"/>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Tabellasemplice41">
    <w:name w:val="Tabella semplice 41"/>
    <w:basedOn w:val="TableNormal"/>
    <w:uiPriority w:val="99"/>
    <w:rsid w:val="0075553C"/>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Tabellasemplice51">
    <w:name w:val="Tabella semplice 51"/>
    <w:basedOn w:val="TableNormal"/>
    <w:uiPriority w:val="99"/>
    <w:rsid w:val="0075553C"/>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Tabellagriglia1chiara1">
    <w:name w:val="Tabella griglia 1 chiara1"/>
    <w:basedOn w:val="TableNormal"/>
    <w:uiPriority w:val="99"/>
    <w:rsid w:val="0075553C"/>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Tabellagriglia1chiara-colore11">
    <w:name w:val="Tabella griglia 1 chiara - colore 11"/>
    <w:basedOn w:val="TableNormal"/>
    <w:uiPriority w:val="99"/>
    <w:rsid w:val="0075553C"/>
    <w:pPr>
      <w:spacing w:after="0" w:line="240" w:lineRule="auto"/>
    </w:pPr>
    <w:tblPr>
      <w:tblStyleRowBandSize w:val="1"/>
      <w:tblStyleColBandSize w:val="1"/>
      <w:tblBorders>
        <w:top w:val="single" w:sz="4" w:space="0" w:color="F5C6A7" w:themeColor="accent1" w:themeTint="67"/>
        <w:left w:val="single" w:sz="4" w:space="0" w:color="F5C6A7" w:themeColor="accent1" w:themeTint="67"/>
        <w:bottom w:val="single" w:sz="4" w:space="0" w:color="F5C6A7" w:themeColor="accent1" w:themeTint="67"/>
        <w:right w:val="single" w:sz="4" w:space="0" w:color="F5C6A7" w:themeColor="accent1" w:themeTint="67"/>
        <w:insideH w:val="single" w:sz="4" w:space="0" w:color="F5C6A7" w:themeColor="accent1" w:themeTint="67"/>
        <w:insideV w:val="single" w:sz="4" w:space="0" w:color="F5C6A7" w:themeColor="accent1" w:themeTint="67"/>
      </w:tblBorders>
    </w:tblPr>
    <w:tblStylePr w:type="firstRow">
      <w:rPr>
        <w:b/>
        <w:color w:val="404040"/>
      </w:rPr>
      <w:tblPr/>
      <w:tcPr>
        <w:tcBorders>
          <w:bottom w:val="single" w:sz="12" w:space="0" w:color="F1AC80"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5C6A7" w:themeColor="accent1" w:themeTint="67"/>
          <w:left w:val="single" w:sz="4" w:space="0" w:color="F5C6A7" w:themeColor="accent1" w:themeTint="67"/>
          <w:bottom w:val="single" w:sz="4" w:space="0" w:color="F5C6A7" w:themeColor="accent1" w:themeTint="67"/>
          <w:right w:val="single" w:sz="4" w:space="0" w:color="F5C6A7" w:themeColor="accent1" w:themeTint="67"/>
        </w:tcBorders>
      </w:tcPr>
    </w:tblStylePr>
  </w:style>
  <w:style w:type="table" w:customStyle="1" w:styleId="Tabellagriglia1chiara-colore21">
    <w:name w:val="Tabella griglia 1 chiara - colore 21"/>
    <w:basedOn w:val="TableNormal"/>
    <w:uiPriority w:val="99"/>
    <w:rsid w:val="0075553C"/>
    <w:pPr>
      <w:spacing w:after="0" w:line="240" w:lineRule="auto"/>
    </w:pPr>
    <w:tblPr>
      <w:tblStyleRowBandSize w:val="1"/>
      <w:tblStyleColBandSize w:val="1"/>
      <w:tblBorders>
        <w:top w:val="single" w:sz="4" w:space="0" w:color="CEDFF3" w:themeColor="accent2" w:themeTint="67"/>
        <w:left w:val="single" w:sz="4" w:space="0" w:color="CEDFF3" w:themeColor="accent2" w:themeTint="67"/>
        <w:bottom w:val="single" w:sz="4" w:space="0" w:color="CEDFF3" w:themeColor="accent2" w:themeTint="67"/>
        <w:right w:val="single" w:sz="4" w:space="0" w:color="CEDFF3" w:themeColor="accent2" w:themeTint="67"/>
        <w:insideH w:val="single" w:sz="4" w:space="0" w:color="CEDFF3" w:themeColor="accent2" w:themeTint="67"/>
        <w:insideV w:val="single" w:sz="4" w:space="0" w:color="CEDFF3" w:themeColor="accent2" w:themeTint="67"/>
      </w:tblBorders>
    </w:tblPr>
    <w:tblStylePr w:type="firstRow">
      <w:rPr>
        <w:b/>
        <w:color w:val="404040"/>
      </w:rPr>
      <w:tblPr/>
      <w:tcPr>
        <w:tcBorders>
          <w:bottom w:val="single" w:sz="12" w:space="0" w:color="B8D1EE"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EDFF3" w:themeColor="accent2" w:themeTint="67"/>
          <w:left w:val="single" w:sz="4" w:space="0" w:color="CEDFF3" w:themeColor="accent2" w:themeTint="67"/>
          <w:bottom w:val="single" w:sz="4" w:space="0" w:color="CEDFF3" w:themeColor="accent2" w:themeTint="67"/>
          <w:right w:val="single" w:sz="4" w:space="0" w:color="CEDFF3" w:themeColor="accent2" w:themeTint="67"/>
        </w:tcBorders>
      </w:tcPr>
    </w:tblStylePr>
  </w:style>
  <w:style w:type="table" w:customStyle="1" w:styleId="Tabellagriglia1chiara-colore31">
    <w:name w:val="Tabella griglia 1 chiara - colore 31"/>
    <w:basedOn w:val="TableNormal"/>
    <w:uiPriority w:val="46"/>
    <w:rsid w:val="0075553C"/>
    <w:pPr>
      <w:spacing w:after="0" w:line="240" w:lineRule="auto"/>
    </w:pPr>
    <w:tblPr>
      <w:tblStyleRowBandSize w:val="1"/>
      <w:tblStyleColBandSize w:val="1"/>
      <w:tblBorders>
        <w:top w:val="single" w:sz="4" w:space="0" w:color="E78086" w:themeColor="accent3" w:themeTint="66"/>
        <w:left w:val="single" w:sz="4" w:space="0" w:color="E78086" w:themeColor="accent3" w:themeTint="66"/>
        <w:bottom w:val="single" w:sz="4" w:space="0" w:color="E78086" w:themeColor="accent3" w:themeTint="66"/>
        <w:right w:val="single" w:sz="4" w:space="0" w:color="E78086" w:themeColor="accent3" w:themeTint="66"/>
        <w:insideH w:val="single" w:sz="4" w:space="0" w:color="E78086" w:themeColor="accent3" w:themeTint="66"/>
        <w:insideV w:val="single" w:sz="4" w:space="0" w:color="E78086" w:themeColor="accent3" w:themeTint="66"/>
      </w:tblBorders>
    </w:tblPr>
    <w:tblStylePr w:type="firstRow">
      <w:rPr>
        <w:b/>
        <w:bCs/>
      </w:rPr>
      <w:tblPr/>
      <w:tcPr>
        <w:tcBorders>
          <w:bottom w:val="single" w:sz="12" w:space="0" w:color="DC414A" w:themeColor="accent3" w:themeTint="99"/>
        </w:tcBorders>
      </w:tcPr>
    </w:tblStylePr>
    <w:tblStylePr w:type="lastRow">
      <w:rPr>
        <w:b/>
        <w:bCs/>
      </w:rPr>
      <w:tblPr/>
      <w:tcPr>
        <w:tcBorders>
          <w:top w:val="single" w:sz="2" w:space="0" w:color="DC414A" w:themeColor="accent3" w:themeTint="99"/>
        </w:tcBorders>
      </w:tcPr>
    </w:tblStylePr>
    <w:tblStylePr w:type="firstCol">
      <w:rPr>
        <w:b/>
        <w:bCs/>
      </w:rPr>
    </w:tblStylePr>
    <w:tblStylePr w:type="lastCol">
      <w:rPr>
        <w:b/>
        <w:bCs/>
      </w:rPr>
    </w:tblStylePr>
  </w:style>
  <w:style w:type="table" w:customStyle="1" w:styleId="Tabellagriglia1chiara-colore41">
    <w:name w:val="Tabella griglia 1 chiara - colore 41"/>
    <w:basedOn w:val="TableNormal"/>
    <w:uiPriority w:val="99"/>
    <w:rsid w:val="0075553C"/>
    <w:pPr>
      <w:spacing w:after="0" w:line="240" w:lineRule="auto"/>
    </w:pPr>
    <w:tblPr>
      <w:tblStyleRowBandSize w:val="1"/>
      <w:tblStyleColBandSize w:val="1"/>
      <w:tblBorders>
        <w:top w:val="single" w:sz="4" w:space="0" w:color="CBCBCB" w:themeColor="accent4" w:themeTint="67"/>
        <w:left w:val="single" w:sz="4" w:space="0" w:color="CBCBCB" w:themeColor="accent4" w:themeTint="67"/>
        <w:bottom w:val="single" w:sz="4" w:space="0" w:color="CBCBCB" w:themeColor="accent4" w:themeTint="67"/>
        <w:right w:val="single" w:sz="4" w:space="0" w:color="CBCBCB" w:themeColor="accent4" w:themeTint="67"/>
        <w:insideH w:val="single" w:sz="4" w:space="0" w:color="CBCBCB" w:themeColor="accent4" w:themeTint="67"/>
        <w:insideV w:val="single" w:sz="4" w:space="0" w:color="CBCBCB" w:themeColor="accent4" w:themeTint="67"/>
      </w:tblBorders>
    </w:tblPr>
    <w:tblStylePr w:type="firstRow">
      <w:rPr>
        <w:b/>
        <w:color w:val="404040"/>
      </w:rPr>
      <w:tblPr/>
      <w:tcPr>
        <w:tcBorders>
          <w:bottom w:val="single" w:sz="12" w:space="0" w:color="B4B4B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BCB" w:themeColor="accent4" w:themeTint="67"/>
          <w:left w:val="single" w:sz="4" w:space="0" w:color="CBCBCB" w:themeColor="accent4" w:themeTint="67"/>
          <w:bottom w:val="single" w:sz="4" w:space="0" w:color="CBCBCB" w:themeColor="accent4" w:themeTint="67"/>
          <w:right w:val="single" w:sz="4" w:space="0" w:color="CBCBCB" w:themeColor="accent4" w:themeTint="67"/>
        </w:tcBorders>
      </w:tcPr>
    </w:tblStylePr>
  </w:style>
  <w:style w:type="table" w:customStyle="1" w:styleId="Tabellagriglia1chiara-colore51">
    <w:name w:val="Tabella griglia 1 chiara - colore 51"/>
    <w:basedOn w:val="TableNormal"/>
    <w:uiPriority w:val="99"/>
    <w:rsid w:val="0075553C"/>
    <w:pPr>
      <w:spacing w:after="0" w:line="240" w:lineRule="auto"/>
    </w:pPr>
    <w:tblPr>
      <w:tblStyleRowBandSize w:val="1"/>
      <w:tblStyleColBandSize w:val="1"/>
      <w:tblBorders>
        <w:top w:val="single" w:sz="4" w:space="0" w:color="E0FCD7" w:themeColor="accent5" w:themeTint="67"/>
        <w:left w:val="single" w:sz="4" w:space="0" w:color="E0FCD7" w:themeColor="accent5" w:themeTint="67"/>
        <w:bottom w:val="single" w:sz="4" w:space="0" w:color="E0FCD7" w:themeColor="accent5" w:themeTint="67"/>
        <w:right w:val="single" w:sz="4" w:space="0" w:color="E0FCD7" w:themeColor="accent5" w:themeTint="67"/>
        <w:insideH w:val="single" w:sz="4" w:space="0" w:color="E0FCD7" w:themeColor="accent5" w:themeTint="67"/>
        <w:insideV w:val="single" w:sz="4" w:space="0" w:color="E0FCD7" w:themeColor="accent5" w:themeTint="67"/>
      </w:tblBorders>
    </w:tblPr>
    <w:tblStylePr w:type="firstRow">
      <w:rPr>
        <w:b/>
        <w:color w:val="404040"/>
      </w:rPr>
      <w:tblPr/>
      <w:tcPr>
        <w:tcBorders>
          <w:bottom w:val="single" w:sz="12" w:space="0" w:color="D3FBC5"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0FCD7" w:themeColor="accent5" w:themeTint="67"/>
          <w:left w:val="single" w:sz="4" w:space="0" w:color="E0FCD7" w:themeColor="accent5" w:themeTint="67"/>
          <w:bottom w:val="single" w:sz="4" w:space="0" w:color="E0FCD7" w:themeColor="accent5" w:themeTint="67"/>
          <w:right w:val="single" w:sz="4" w:space="0" w:color="E0FCD7" w:themeColor="accent5" w:themeTint="67"/>
        </w:tcBorders>
      </w:tcPr>
    </w:tblStylePr>
  </w:style>
  <w:style w:type="table" w:customStyle="1" w:styleId="Tabellagriglia1chiara-colore61">
    <w:name w:val="Tabella griglia 1 chiara - colore 61"/>
    <w:basedOn w:val="TableNormal"/>
    <w:uiPriority w:val="99"/>
    <w:rsid w:val="0075553C"/>
    <w:pPr>
      <w:spacing w:after="0" w:line="240" w:lineRule="auto"/>
    </w:pPr>
    <w:tblPr>
      <w:tblStyleRowBandSize w:val="1"/>
      <w:tblStyleColBandSize w:val="1"/>
      <w:tblBorders>
        <w:top w:val="single" w:sz="4" w:space="0" w:color="E5E5E5" w:themeColor="accent6" w:themeTint="67"/>
        <w:left w:val="single" w:sz="4" w:space="0" w:color="E5E5E5" w:themeColor="accent6" w:themeTint="67"/>
        <w:bottom w:val="single" w:sz="4" w:space="0" w:color="E5E5E5" w:themeColor="accent6" w:themeTint="67"/>
        <w:right w:val="single" w:sz="4" w:space="0" w:color="E5E5E5" w:themeColor="accent6" w:themeTint="67"/>
        <w:insideH w:val="single" w:sz="4" w:space="0" w:color="E5E5E5" w:themeColor="accent6" w:themeTint="67"/>
        <w:insideV w:val="single" w:sz="4" w:space="0" w:color="E5E5E5" w:themeColor="accent6" w:themeTint="67"/>
      </w:tblBorders>
    </w:tblPr>
    <w:tblStylePr w:type="firstRow">
      <w:rPr>
        <w:b/>
        <w:color w:val="404040"/>
      </w:rPr>
      <w:tblPr/>
      <w:tcPr>
        <w:tcBorders>
          <w:bottom w:val="single" w:sz="12" w:space="0" w:color="D9D9D9"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E5E5" w:themeColor="accent6" w:themeTint="67"/>
          <w:left w:val="single" w:sz="4" w:space="0" w:color="E5E5E5" w:themeColor="accent6" w:themeTint="67"/>
          <w:bottom w:val="single" w:sz="4" w:space="0" w:color="E5E5E5" w:themeColor="accent6" w:themeTint="67"/>
          <w:right w:val="single" w:sz="4" w:space="0" w:color="E5E5E5" w:themeColor="accent6" w:themeTint="67"/>
        </w:tcBorders>
      </w:tcPr>
    </w:tblStylePr>
  </w:style>
  <w:style w:type="table" w:customStyle="1" w:styleId="Tabellagriglia21">
    <w:name w:val="Tabella griglia 21"/>
    <w:basedOn w:val="TableNormal"/>
    <w:uiPriority w:val="99"/>
    <w:rsid w:val="0075553C"/>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Tabellagriglia2-colore11">
    <w:name w:val="Tabella griglia 2 - colore 11"/>
    <w:basedOn w:val="TableNormal"/>
    <w:uiPriority w:val="99"/>
    <w:rsid w:val="0075553C"/>
    <w:pPr>
      <w:spacing w:after="0" w:line="240" w:lineRule="auto"/>
    </w:pPr>
    <w:tblPr>
      <w:tblStyleRowBandSize w:val="1"/>
      <w:tblStyleColBandSize w:val="1"/>
      <w:tblBorders>
        <w:bottom w:val="single" w:sz="4" w:space="0" w:color="E97D38" w:themeColor="accent1" w:themeTint="EA"/>
        <w:insideH w:val="single" w:sz="4" w:space="0" w:color="E97D38" w:themeColor="accent1" w:themeTint="EA"/>
        <w:insideV w:val="single" w:sz="4" w:space="0" w:color="E97D38" w:themeColor="accent1" w:themeTint="EA"/>
      </w:tblBorders>
    </w:tblPr>
    <w:tblStylePr w:type="firstRow">
      <w:rPr>
        <w:b/>
        <w:color w:val="404040"/>
      </w:rPr>
      <w:tblPr/>
      <w:tcPr>
        <w:tcBorders>
          <w:top w:val="none" w:sz="4" w:space="0" w:color="000000"/>
          <w:left w:val="none" w:sz="4" w:space="0" w:color="000000"/>
          <w:bottom w:val="single" w:sz="12" w:space="0" w:color="E97D38" w:themeColor="accent1" w:themeTint="EA"/>
          <w:right w:val="none" w:sz="4" w:space="0" w:color="000000"/>
        </w:tcBorders>
        <w:shd w:val="clear" w:color="auto" w:fill="FFFFFF"/>
      </w:tcPr>
    </w:tblStylePr>
    <w:tblStylePr w:type="lastRow">
      <w:rPr>
        <w:b/>
        <w:color w:val="404040"/>
      </w:rPr>
      <w:tblPr/>
      <w:tcPr>
        <w:tcBorders>
          <w:top w:val="single" w:sz="4" w:space="0" w:color="E97D3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E2D2" w:themeFill="accent1" w:themeFillTint="34"/>
      </w:tcPr>
    </w:tblStylePr>
    <w:tblStylePr w:type="band1Horz">
      <w:rPr>
        <w:rFonts w:ascii="Arial" w:hAnsi="Arial"/>
        <w:color w:val="404040"/>
        <w:sz w:val="22"/>
      </w:rPr>
      <w:tblPr/>
      <w:tcPr>
        <w:shd w:val="clear" w:color="auto" w:fill="FAE2D2" w:themeFill="accent1" w:themeFillTint="34"/>
      </w:tcPr>
    </w:tblStylePr>
  </w:style>
  <w:style w:type="table" w:customStyle="1" w:styleId="Tabellagriglia2-colore21">
    <w:name w:val="Tabella griglia 2 - colore 21"/>
    <w:basedOn w:val="TableNormal"/>
    <w:uiPriority w:val="99"/>
    <w:rsid w:val="0075553C"/>
    <w:pPr>
      <w:spacing w:after="0" w:line="240" w:lineRule="auto"/>
    </w:pPr>
    <w:tblPr>
      <w:tblStyleRowBandSize w:val="1"/>
      <w:tblStyleColBandSize w:val="1"/>
      <w:tblBorders>
        <w:bottom w:val="single" w:sz="4" w:space="0" w:color="B7D0ED" w:themeColor="accent2" w:themeTint="97"/>
        <w:insideH w:val="single" w:sz="4" w:space="0" w:color="B7D0ED" w:themeColor="accent2" w:themeTint="97"/>
        <w:insideV w:val="single" w:sz="4" w:space="0" w:color="B7D0ED" w:themeColor="accent2" w:themeTint="97"/>
      </w:tblBorders>
    </w:tblPr>
    <w:tblStylePr w:type="firstRow">
      <w:rPr>
        <w:b/>
        <w:color w:val="404040"/>
      </w:rPr>
      <w:tblPr/>
      <w:tcPr>
        <w:tcBorders>
          <w:top w:val="none" w:sz="4" w:space="0" w:color="000000"/>
          <w:left w:val="none" w:sz="4" w:space="0" w:color="000000"/>
          <w:bottom w:val="single" w:sz="12" w:space="0" w:color="B7D0ED" w:themeColor="accent2" w:themeTint="97"/>
          <w:right w:val="none" w:sz="4" w:space="0" w:color="000000"/>
        </w:tcBorders>
        <w:shd w:val="clear" w:color="auto" w:fill="FFFFFF"/>
      </w:tcPr>
    </w:tblStylePr>
    <w:tblStylePr w:type="lastRow">
      <w:rPr>
        <w:b/>
        <w:color w:val="404040"/>
      </w:rPr>
      <w:tblPr/>
      <w:tcPr>
        <w:tcBorders>
          <w:top w:val="single" w:sz="4" w:space="0" w:color="B7D0ED"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7EFF9" w:themeFill="accent2" w:themeFillTint="32"/>
      </w:tcPr>
    </w:tblStylePr>
    <w:tblStylePr w:type="band1Horz">
      <w:rPr>
        <w:rFonts w:ascii="Arial" w:hAnsi="Arial"/>
        <w:color w:val="404040"/>
        <w:sz w:val="22"/>
      </w:rPr>
      <w:tblPr/>
      <w:tcPr>
        <w:shd w:val="clear" w:color="auto" w:fill="E7EFF9" w:themeFill="accent2" w:themeFillTint="32"/>
      </w:tcPr>
    </w:tblStylePr>
  </w:style>
  <w:style w:type="table" w:customStyle="1" w:styleId="Tabellagriglia2-colore31">
    <w:name w:val="Tabella griglia 2 - colore 31"/>
    <w:basedOn w:val="TableNormal"/>
    <w:uiPriority w:val="99"/>
    <w:rsid w:val="0075553C"/>
    <w:pPr>
      <w:spacing w:after="0" w:line="240" w:lineRule="auto"/>
    </w:pPr>
    <w:tblPr>
      <w:tblStyleRowBandSize w:val="1"/>
      <w:tblStyleColBandSize w:val="1"/>
      <w:tblBorders>
        <w:bottom w:val="single" w:sz="4" w:space="0" w:color="73151B" w:themeColor="accent3" w:themeTint="FE"/>
        <w:insideH w:val="single" w:sz="4" w:space="0" w:color="73151B" w:themeColor="accent3" w:themeTint="FE"/>
        <w:insideV w:val="single" w:sz="4" w:space="0" w:color="73151B" w:themeColor="accent3" w:themeTint="FE"/>
      </w:tblBorders>
    </w:tblPr>
    <w:tblStylePr w:type="firstRow">
      <w:rPr>
        <w:b/>
        <w:color w:val="404040"/>
      </w:rPr>
      <w:tblPr/>
      <w:tcPr>
        <w:tcBorders>
          <w:top w:val="none" w:sz="4" w:space="0" w:color="000000"/>
          <w:left w:val="none" w:sz="4" w:space="0" w:color="000000"/>
          <w:bottom w:val="single" w:sz="12" w:space="0" w:color="73151B" w:themeColor="accent3" w:themeTint="FE"/>
          <w:right w:val="none" w:sz="4" w:space="0" w:color="000000"/>
        </w:tcBorders>
        <w:shd w:val="clear" w:color="auto" w:fill="FFFFFF"/>
      </w:tcPr>
    </w:tblStylePr>
    <w:tblStylePr w:type="lastRow">
      <w:rPr>
        <w:b/>
        <w:color w:val="404040"/>
      </w:rPr>
      <w:tblPr/>
      <w:tcPr>
        <w:tcBorders>
          <w:top w:val="single" w:sz="4" w:space="0" w:color="73151B"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3BEC1" w:themeFill="accent3" w:themeFillTint="34"/>
      </w:tcPr>
    </w:tblStylePr>
    <w:tblStylePr w:type="band1Horz">
      <w:rPr>
        <w:rFonts w:ascii="Arial" w:hAnsi="Arial"/>
        <w:color w:val="404040"/>
        <w:sz w:val="22"/>
      </w:rPr>
      <w:tblPr/>
      <w:tcPr>
        <w:shd w:val="clear" w:color="auto" w:fill="F3BEC1" w:themeFill="accent3" w:themeFillTint="34"/>
      </w:tcPr>
    </w:tblStylePr>
  </w:style>
  <w:style w:type="table" w:customStyle="1" w:styleId="Tabellagriglia2-colore41">
    <w:name w:val="Tabella griglia 2 - colore 41"/>
    <w:basedOn w:val="TableNormal"/>
    <w:uiPriority w:val="99"/>
    <w:rsid w:val="0075553C"/>
    <w:pPr>
      <w:spacing w:after="0" w:line="240" w:lineRule="auto"/>
    </w:pPr>
    <w:tblPr>
      <w:tblStyleRowBandSize w:val="1"/>
      <w:tblStyleColBandSize w:val="1"/>
      <w:tblBorders>
        <w:bottom w:val="single" w:sz="4" w:space="0" w:color="B1B1B1" w:themeColor="accent4" w:themeTint="9A"/>
        <w:insideH w:val="single" w:sz="4" w:space="0" w:color="B1B1B1" w:themeColor="accent4" w:themeTint="9A"/>
        <w:insideV w:val="single" w:sz="4" w:space="0" w:color="B1B1B1" w:themeColor="accent4" w:themeTint="9A"/>
      </w:tblBorders>
    </w:tblPr>
    <w:tblStylePr w:type="firstRow">
      <w:rPr>
        <w:b/>
        <w:color w:val="404040"/>
      </w:rPr>
      <w:tblPr/>
      <w:tcPr>
        <w:tcBorders>
          <w:top w:val="none" w:sz="4" w:space="0" w:color="000000"/>
          <w:left w:val="none" w:sz="4" w:space="0" w:color="000000"/>
          <w:bottom w:val="single" w:sz="12" w:space="0" w:color="B1B1B1" w:themeColor="accent4" w:themeTint="9A"/>
          <w:right w:val="none" w:sz="4" w:space="0" w:color="000000"/>
        </w:tcBorders>
        <w:shd w:val="clear" w:color="auto" w:fill="FFFFFF"/>
      </w:tcPr>
    </w:tblStylePr>
    <w:tblStylePr w:type="lastRow">
      <w:rPr>
        <w:b/>
        <w:color w:val="404040"/>
      </w:rPr>
      <w:tblPr/>
      <w:tcPr>
        <w:tcBorders>
          <w:top w:val="single" w:sz="4" w:space="0" w:color="B1B1B1"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4E4E4" w:themeFill="accent4" w:themeFillTint="34"/>
      </w:tcPr>
    </w:tblStylePr>
    <w:tblStylePr w:type="band1Horz">
      <w:rPr>
        <w:rFonts w:ascii="Arial" w:hAnsi="Arial"/>
        <w:color w:val="404040"/>
        <w:sz w:val="22"/>
      </w:rPr>
      <w:tblPr/>
      <w:tcPr>
        <w:shd w:val="clear" w:color="auto" w:fill="E4E4E4" w:themeFill="accent4" w:themeFillTint="34"/>
      </w:tcPr>
    </w:tblStylePr>
  </w:style>
  <w:style w:type="table" w:customStyle="1" w:styleId="Tabellagriglia2-colore51">
    <w:name w:val="Tabella griglia 2 - colore 51"/>
    <w:basedOn w:val="TableNormal"/>
    <w:uiPriority w:val="99"/>
    <w:rsid w:val="0075553C"/>
    <w:pPr>
      <w:spacing w:after="0" w:line="240" w:lineRule="auto"/>
    </w:pPr>
    <w:tblPr>
      <w:tblStyleRowBandSize w:val="1"/>
      <w:tblStyleColBandSize w:val="1"/>
      <w:tblBorders>
        <w:bottom w:val="single" w:sz="4" w:space="0" w:color="B5F99D" w:themeColor="accent5"/>
        <w:insideH w:val="single" w:sz="4" w:space="0" w:color="B5F99D" w:themeColor="accent5"/>
        <w:insideV w:val="single" w:sz="4" w:space="0" w:color="B5F99D" w:themeColor="accent5"/>
      </w:tblBorders>
    </w:tblPr>
    <w:tblStylePr w:type="firstRow">
      <w:rPr>
        <w:b/>
        <w:color w:val="404040"/>
      </w:rPr>
      <w:tblPr/>
      <w:tcPr>
        <w:tcBorders>
          <w:top w:val="none" w:sz="4" w:space="0" w:color="000000"/>
          <w:left w:val="none" w:sz="4" w:space="0" w:color="000000"/>
          <w:bottom w:val="single" w:sz="12" w:space="0" w:color="B5F99D" w:themeColor="accent5"/>
          <w:right w:val="none" w:sz="4" w:space="0" w:color="000000"/>
        </w:tcBorders>
        <w:shd w:val="clear" w:color="auto" w:fill="FFFFFF"/>
      </w:tcPr>
    </w:tblStylePr>
    <w:tblStylePr w:type="lastRow">
      <w:rPr>
        <w:b/>
        <w:color w:val="404040"/>
      </w:rPr>
      <w:tblPr/>
      <w:tcPr>
        <w:tcBorders>
          <w:top w:val="single" w:sz="4" w:space="0" w:color="B5F99D"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FDEA" w:themeFill="accent5" w:themeFillTint="34"/>
      </w:tcPr>
    </w:tblStylePr>
    <w:tblStylePr w:type="band1Horz">
      <w:rPr>
        <w:rFonts w:ascii="Arial" w:hAnsi="Arial"/>
        <w:color w:val="404040"/>
        <w:sz w:val="22"/>
      </w:rPr>
      <w:tblPr/>
      <w:tcPr>
        <w:shd w:val="clear" w:color="auto" w:fill="EFFDEA" w:themeFill="accent5" w:themeFillTint="34"/>
      </w:tcPr>
    </w:tblStylePr>
  </w:style>
  <w:style w:type="table" w:customStyle="1" w:styleId="Tabellagriglia2-colore61">
    <w:name w:val="Tabella griglia 2 - colore 61"/>
    <w:basedOn w:val="TableNormal"/>
    <w:uiPriority w:val="99"/>
    <w:rsid w:val="0075553C"/>
    <w:pPr>
      <w:spacing w:after="0" w:line="240" w:lineRule="auto"/>
    </w:pPr>
    <w:tblPr>
      <w:tblStyleRowBandSize w:val="1"/>
      <w:tblStyleColBandSize w:val="1"/>
      <w:tblBorders>
        <w:bottom w:val="single" w:sz="4" w:space="0" w:color="BFBFBF" w:themeColor="accent6"/>
        <w:insideH w:val="single" w:sz="4" w:space="0" w:color="BFBFBF" w:themeColor="accent6"/>
        <w:insideV w:val="single" w:sz="4" w:space="0" w:color="BFBFBF" w:themeColor="accent6"/>
      </w:tblBorders>
    </w:tblPr>
    <w:tblStylePr w:type="firstRow">
      <w:rPr>
        <w:b/>
        <w:color w:val="404040"/>
      </w:rPr>
      <w:tblPr/>
      <w:tcPr>
        <w:tcBorders>
          <w:top w:val="none" w:sz="4" w:space="0" w:color="000000"/>
          <w:left w:val="none" w:sz="4" w:space="0" w:color="000000"/>
          <w:bottom w:val="single" w:sz="12" w:space="0" w:color="BFBFBF" w:themeColor="accent6"/>
          <w:right w:val="none" w:sz="4" w:space="0" w:color="000000"/>
        </w:tcBorders>
        <w:shd w:val="clear" w:color="auto" w:fill="FFFFFF"/>
      </w:tcPr>
    </w:tblStylePr>
    <w:tblStylePr w:type="lastRow">
      <w:rPr>
        <w:b/>
        <w:color w:val="404040"/>
      </w:rPr>
      <w:tblPr/>
      <w:tcPr>
        <w:tcBorders>
          <w:top w:val="single" w:sz="4" w:space="0" w:color="BFBFBF"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1F1F1" w:themeFill="accent6" w:themeFillTint="34"/>
      </w:tcPr>
    </w:tblStylePr>
    <w:tblStylePr w:type="band1Horz">
      <w:rPr>
        <w:rFonts w:ascii="Arial" w:hAnsi="Arial"/>
        <w:color w:val="404040"/>
        <w:sz w:val="22"/>
      </w:rPr>
      <w:tblPr/>
      <w:tcPr>
        <w:shd w:val="clear" w:color="auto" w:fill="F1F1F1" w:themeFill="accent6" w:themeFillTint="34"/>
      </w:tcPr>
    </w:tblStylePr>
  </w:style>
  <w:style w:type="table" w:customStyle="1" w:styleId="Grigliatab31">
    <w:name w:val="Griglia tab. 31"/>
    <w:basedOn w:val="TableNormal"/>
    <w:uiPriority w:val="99"/>
    <w:rsid w:val="0075553C"/>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Tabellagriglia3-colore11">
    <w:name w:val="Tabella griglia 3 - colore 11"/>
    <w:basedOn w:val="TableNormal"/>
    <w:uiPriority w:val="99"/>
    <w:rsid w:val="0075553C"/>
    <w:pPr>
      <w:spacing w:after="0" w:line="240" w:lineRule="auto"/>
    </w:pPr>
    <w:tblPr>
      <w:tblStyleRowBandSize w:val="1"/>
      <w:tblStyleColBandSize w:val="1"/>
      <w:tblBorders>
        <w:bottom w:val="single" w:sz="4" w:space="0" w:color="E97D38" w:themeColor="accent1" w:themeTint="EA"/>
        <w:insideH w:val="single" w:sz="4" w:space="0" w:color="E97D38" w:themeColor="accent1" w:themeTint="EA"/>
        <w:insideV w:val="single" w:sz="4" w:space="0" w:color="E97D3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AE2D2" w:themeFill="accent1" w:themeFillTint="34"/>
      </w:tcPr>
    </w:tblStylePr>
    <w:tblStylePr w:type="band1Horz">
      <w:rPr>
        <w:rFonts w:ascii="Arial" w:hAnsi="Arial"/>
        <w:color w:val="404040"/>
        <w:sz w:val="22"/>
      </w:rPr>
      <w:tblPr/>
      <w:tcPr>
        <w:shd w:val="clear" w:color="auto" w:fill="FAE2D2" w:themeFill="accent1" w:themeFillTint="34"/>
      </w:tcPr>
    </w:tblStylePr>
  </w:style>
  <w:style w:type="table" w:customStyle="1" w:styleId="Tabellagriglia3-colore21">
    <w:name w:val="Tabella griglia 3 - colore 21"/>
    <w:basedOn w:val="TableNormal"/>
    <w:uiPriority w:val="99"/>
    <w:rsid w:val="0075553C"/>
    <w:pPr>
      <w:spacing w:after="0" w:line="240" w:lineRule="auto"/>
    </w:pPr>
    <w:tblPr>
      <w:tblStyleRowBandSize w:val="1"/>
      <w:tblStyleColBandSize w:val="1"/>
      <w:tblBorders>
        <w:bottom w:val="single" w:sz="4" w:space="0" w:color="B7D0ED" w:themeColor="accent2" w:themeTint="97"/>
        <w:insideH w:val="single" w:sz="4" w:space="0" w:color="B7D0ED" w:themeColor="accent2" w:themeTint="97"/>
        <w:insideV w:val="single" w:sz="4" w:space="0" w:color="B7D0ED"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7EFF9" w:themeFill="accent2" w:themeFillTint="32"/>
      </w:tcPr>
    </w:tblStylePr>
    <w:tblStylePr w:type="band1Horz">
      <w:rPr>
        <w:rFonts w:ascii="Arial" w:hAnsi="Arial"/>
        <w:color w:val="404040"/>
        <w:sz w:val="22"/>
      </w:rPr>
      <w:tblPr/>
      <w:tcPr>
        <w:shd w:val="clear" w:color="auto" w:fill="E7EFF9" w:themeFill="accent2" w:themeFillTint="32"/>
      </w:tcPr>
    </w:tblStylePr>
  </w:style>
  <w:style w:type="table" w:customStyle="1" w:styleId="Tabellagriglia3-colore31">
    <w:name w:val="Tabella griglia 3 - colore 31"/>
    <w:basedOn w:val="TableNormal"/>
    <w:uiPriority w:val="99"/>
    <w:rsid w:val="0075553C"/>
    <w:pPr>
      <w:spacing w:after="0" w:line="240" w:lineRule="auto"/>
    </w:pPr>
    <w:tblPr>
      <w:tblStyleRowBandSize w:val="1"/>
      <w:tblStyleColBandSize w:val="1"/>
      <w:tblBorders>
        <w:bottom w:val="single" w:sz="4" w:space="0" w:color="73151B" w:themeColor="accent3" w:themeTint="FE"/>
        <w:insideH w:val="single" w:sz="4" w:space="0" w:color="73151B" w:themeColor="accent3" w:themeTint="FE"/>
        <w:insideV w:val="single" w:sz="4" w:space="0" w:color="73151B"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3BEC1" w:themeFill="accent3" w:themeFillTint="34"/>
      </w:tcPr>
    </w:tblStylePr>
    <w:tblStylePr w:type="band1Horz">
      <w:rPr>
        <w:rFonts w:ascii="Arial" w:hAnsi="Arial"/>
        <w:color w:val="404040"/>
        <w:sz w:val="22"/>
      </w:rPr>
      <w:tblPr/>
      <w:tcPr>
        <w:shd w:val="clear" w:color="auto" w:fill="F3BEC1" w:themeFill="accent3" w:themeFillTint="34"/>
      </w:tcPr>
    </w:tblStylePr>
  </w:style>
  <w:style w:type="table" w:customStyle="1" w:styleId="Tabellagriglia3-colore41">
    <w:name w:val="Tabella griglia 3 - colore 41"/>
    <w:basedOn w:val="TableNormal"/>
    <w:uiPriority w:val="99"/>
    <w:rsid w:val="0075553C"/>
    <w:pPr>
      <w:spacing w:after="0" w:line="240" w:lineRule="auto"/>
    </w:pPr>
    <w:tblPr>
      <w:tblStyleRowBandSize w:val="1"/>
      <w:tblStyleColBandSize w:val="1"/>
      <w:tblBorders>
        <w:bottom w:val="single" w:sz="4" w:space="0" w:color="B1B1B1" w:themeColor="accent4" w:themeTint="9A"/>
        <w:insideH w:val="single" w:sz="4" w:space="0" w:color="B1B1B1" w:themeColor="accent4" w:themeTint="9A"/>
        <w:insideV w:val="single" w:sz="4" w:space="0" w:color="B1B1B1"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4E4E4" w:themeFill="accent4" w:themeFillTint="34"/>
      </w:tcPr>
    </w:tblStylePr>
    <w:tblStylePr w:type="band1Horz">
      <w:rPr>
        <w:rFonts w:ascii="Arial" w:hAnsi="Arial"/>
        <w:color w:val="404040"/>
        <w:sz w:val="22"/>
      </w:rPr>
      <w:tblPr/>
      <w:tcPr>
        <w:shd w:val="clear" w:color="auto" w:fill="E4E4E4" w:themeFill="accent4" w:themeFillTint="34"/>
      </w:tcPr>
    </w:tblStylePr>
  </w:style>
  <w:style w:type="table" w:customStyle="1" w:styleId="Tabellagriglia3-colore51">
    <w:name w:val="Tabella griglia 3 - colore 51"/>
    <w:basedOn w:val="TableNormal"/>
    <w:uiPriority w:val="99"/>
    <w:rsid w:val="0075553C"/>
    <w:pPr>
      <w:spacing w:after="0" w:line="240" w:lineRule="auto"/>
    </w:pPr>
    <w:tblPr>
      <w:tblStyleRowBandSize w:val="1"/>
      <w:tblStyleColBandSize w:val="1"/>
      <w:tblBorders>
        <w:bottom w:val="single" w:sz="4" w:space="0" w:color="B5F99D" w:themeColor="accent5"/>
        <w:insideH w:val="single" w:sz="4" w:space="0" w:color="B5F99D" w:themeColor="accent5"/>
        <w:insideV w:val="single" w:sz="4" w:space="0" w:color="B5F99D"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FFDEA" w:themeFill="accent5" w:themeFillTint="34"/>
      </w:tcPr>
    </w:tblStylePr>
    <w:tblStylePr w:type="band1Horz">
      <w:rPr>
        <w:rFonts w:ascii="Arial" w:hAnsi="Arial"/>
        <w:color w:val="404040"/>
        <w:sz w:val="22"/>
      </w:rPr>
      <w:tblPr/>
      <w:tcPr>
        <w:shd w:val="clear" w:color="auto" w:fill="EFFDEA" w:themeFill="accent5" w:themeFillTint="34"/>
      </w:tcPr>
    </w:tblStylePr>
  </w:style>
  <w:style w:type="table" w:customStyle="1" w:styleId="Tabellagriglia3-colore61">
    <w:name w:val="Tabella griglia 3 - colore 61"/>
    <w:basedOn w:val="TableNormal"/>
    <w:uiPriority w:val="99"/>
    <w:rsid w:val="0075553C"/>
    <w:pPr>
      <w:spacing w:after="0" w:line="240" w:lineRule="auto"/>
    </w:pPr>
    <w:tblPr>
      <w:tblStyleRowBandSize w:val="1"/>
      <w:tblStyleColBandSize w:val="1"/>
      <w:tblBorders>
        <w:bottom w:val="single" w:sz="4" w:space="0" w:color="BFBFBF" w:themeColor="accent6"/>
        <w:insideH w:val="single" w:sz="4" w:space="0" w:color="BFBFBF" w:themeColor="accent6"/>
        <w:insideV w:val="single" w:sz="4" w:space="0" w:color="BFBFBF"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1F1F1" w:themeFill="accent6" w:themeFillTint="34"/>
      </w:tcPr>
    </w:tblStylePr>
    <w:tblStylePr w:type="band1Horz">
      <w:rPr>
        <w:rFonts w:ascii="Arial" w:hAnsi="Arial"/>
        <w:color w:val="404040"/>
        <w:sz w:val="22"/>
      </w:rPr>
      <w:tblPr/>
      <w:tcPr>
        <w:shd w:val="clear" w:color="auto" w:fill="F1F1F1" w:themeFill="accent6" w:themeFillTint="34"/>
      </w:tcPr>
    </w:tblStylePr>
  </w:style>
  <w:style w:type="table" w:customStyle="1" w:styleId="Grigliatab41">
    <w:name w:val="Griglia tab. 41"/>
    <w:basedOn w:val="TableNormal"/>
    <w:uiPriority w:val="59"/>
    <w:rsid w:val="0075553C"/>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Tabellagriglia4-colore11">
    <w:name w:val="Tabella griglia 4 - colore 11"/>
    <w:basedOn w:val="TableNormal"/>
    <w:uiPriority w:val="59"/>
    <w:rsid w:val="0075553C"/>
    <w:pPr>
      <w:spacing w:after="0" w:line="240" w:lineRule="auto"/>
    </w:pPr>
    <w:tblPr>
      <w:tblStyleRowBandSize w:val="1"/>
      <w:tblStyleColBandSize w:val="1"/>
      <w:tblBorders>
        <w:top w:val="single" w:sz="4" w:space="0" w:color="F1AF84" w:themeColor="accent1" w:themeTint="90"/>
        <w:left w:val="single" w:sz="4" w:space="0" w:color="F1AF84" w:themeColor="accent1" w:themeTint="90"/>
        <w:bottom w:val="single" w:sz="4" w:space="0" w:color="F1AF84" w:themeColor="accent1" w:themeTint="90"/>
        <w:right w:val="single" w:sz="4" w:space="0" w:color="F1AF84" w:themeColor="accent1" w:themeTint="90"/>
        <w:insideH w:val="single" w:sz="4" w:space="0" w:color="F1AF84" w:themeColor="accent1" w:themeTint="90"/>
        <w:insideV w:val="single" w:sz="4" w:space="0" w:color="F1AF84" w:themeColor="accent1" w:themeTint="90"/>
      </w:tblBorders>
    </w:tblPr>
    <w:tblStylePr w:type="firstRow">
      <w:rPr>
        <w:rFonts w:ascii="Arial" w:hAnsi="Arial"/>
        <w:b/>
        <w:color w:val="FFFFFF"/>
        <w:sz w:val="22"/>
      </w:rPr>
      <w:tblPr/>
      <w:tcPr>
        <w:tcBorders>
          <w:top w:val="single" w:sz="4" w:space="0" w:color="E97D38" w:themeColor="accent1" w:themeTint="EA"/>
          <w:left w:val="single" w:sz="4" w:space="0" w:color="E97D38" w:themeColor="accent1" w:themeTint="EA"/>
          <w:bottom w:val="single" w:sz="4" w:space="0" w:color="E97D38" w:themeColor="accent1" w:themeTint="EA"/>
          <w:right w:val="single" w:sz="4" w:space="0" w:color="E97D38" w:themeColor="accent1" w:themeTint="EA"/>
        </w:tcBorders>
        <w:shd w:val="clear" w:color="auto" w:fill="E97D38" w:themeFill="accent1" w:themeFillTint="EA"/>
      </w:tcPr>
    </w:tblStylePr>
    <w:tblStylePr w:type="lastRow">
      <w:rPr>
        <w:b/>
        <w:color w:val="404040"/>
      </w:rPr>
      <w:tblPr/>
      <w:tcPr>
        <w:tcBorders>
          <w:top w:val="single" w:sz="4" w:space="0" w:color="E97D3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E3D4" w:themeFill="accent1" w:themeFillTint="32"/>
      </w:tcPr>
    </w:tblStylePr>
    <w:tblStylePr w:type="band1Horz">
      <w:rPr>
        <w:rFonts w:ascii="Arial" w:hAnsi="Arial"/>
        <w:color w:val="404040"/>
        <w:sz w:val="22"/>
      </w:rPr>
      <w:tblPr/>
      <w:tcPr>
        <w:shd w:val="clear" w:color="auto" w:fill="FAE3D4" w:themeFill="accent1" w:themeFillTint="32"/>
      </w:tcPr>
    </w:tblStylePr>
  </w:style>
  <w:style w:type="table" w:customStyle="1" w:styleId="Tabellagriglia4-colore21">
    <w:name w:val="Tabella griglia 4 - colore 21"/>
    <w:basedOn w:val="TableNormal"/>
    <w:uiPriority w:val="59"/>
    <w:rsid w:val="0075553C"/>
    <w:pPr>
      <w:spacing w:after="0" w:line="240" w:lineRule="auto"/>
    </w:pPr>
    <w:tblPr>
      <w:tblStyleRowBandSize w:val="1"/>
      <w:tblStyleColBandSize w:val="1"/>
      <w:tblBorders>
        <w:top w:val="single" w:sz="4" w:space="0" w:color="BBD2EE" w:themeColor="accent2" w:themeTint="90"/>
        <w:left w:val="single" w:sz="4" w:space="0" w:color="BBD2EE" w:themeColor="accent2" w:themeTint="90"/>
        <w:bottom w:val="single" w:sz="4" w:space="0" w:color="BBD2EE" w:themeColor="accent2" w:themeTint="90"/>
        <w:right w:val="single" w:sz="4" w:space="0" w:color="BBD2EE" w:themeColor="accent2" w:themeTint="90"/>
        <w:insideH w:val="single" w:sz="4" w:space="0" w:color="BBD2EE" w:themeColor="accent2" w:themeTint="90"/>
        <w:insideV w:val="single" w:sz="4" w:space="0" w:color="BBD2EE" w:themeColor="accent2" w:themeTint="90"/>
      </w:tblBorders>
    </w:tblPr>
    <w:tblStylePr w:type="firstRow">
      <w:rPr>
        <w:rFonts w:ascii="Arial" w:hAnsi="Arial"/>
        <w:b/>
        <w:color w:val="FFFFFF"/>
        <w:sz w:val="22"/>
      </w:rPr>
      <w:tblPr/>
      <w:tcPr>
        <w:tcBorders>
          <w:top w:val="single" w:sz="4" w:space="0" w:color="B7D0ED" w:themeColor="accent2" w:themeTint="97"/>
          <w:left w:val="single" w:sz="4" w:space="0" w:color="B7D0ED" w:themeColor="accent2" w:themeTint="97"/>
          <w:bottom w:val="single" w:sz="4" w:space="0" w:color="B7D0ED" w:themeColor="accent2" w:themeTint="97"/>
          <w:right w:val="single" w:sz="4" w:space="0" w:color="B7D0ED" w:themeColor="accent2" w:themeTint="97"/>
        </w:tcBorders>
        <w:shd w:val="clear" w:color="auto" w:fill="B7D0ED" w:themeFill="accent2" w:themeFillTint="97"/>
      </w:tcPr>
    </w:tblStylePr>
    <w:tblStylePr w:type="lastRow">
      <w:rPr>
        <w:b/>
        <w:color w:val="404040"/>
      </w:rPr>
      <w:tblPr/>
      <w:tcPr>
        <w:tcBorders>
          <w:top w:val="single" w:sz="4" w:space="0" w:color="B7D0ED"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7EFF9" w:themeFill="accent2" w:themeFillTint="32"/>
      </w:tcPr>
    </w:tblStylePr>
    <w:tblStylePr w:type="band1Horz">
      <w:rPr>
        <w:rFonts w:ascii="Arial" w:hAnsi="Arial"/>
        <w:color w:val="404040"/>
        <w:sz w:val="22"/>
      </w:rPr>
      <w:tblPr/>
      <w:tcPr>
        <w:shd w:val="clear" w:color="auto" w:fill="E7EFF9" w:themeFill="accent2" w:themeFillTint="32"/>
      </w:tcPr>
    </w:tblStylePr>
  </w:style>
  <w:style w:type="table" w:customStyle="1" w:styleId="Tabellagriglia4-colore31">
    <w:name w:val="Tabella griglia 4 - colore 31"/>
    <w:basedOn w:val="TableNormal"/>
    <w:uiPriority w:val="59"/>
    <w:rsid w:val="0075553C"/>
    <w:pPr>
      <w:spacing w:after="0" w:line="240" w:lineRule="auto"/>
    </w:pPr>
    <w:tblPr>
      <w:tblStyleRowBandSize w:val="1"/>
      <w:tblStyleColBandSize w:val="1"/>
      <w:tblBorders>
        <w:top w:val="single" w:sz="4" w:space="0" w:color="DE4B55" w:themeColor="accent3" w:themeTint="90"/>
        <w:left w:val="single" w:sz="4" w:space="0" w:color="DE4B55" w:themeColor="accent3" w:themeTint="90"/>
        <w:bottom w:val="single" w:sz="4" w:space="0" w:color="DE4B55" w:themeColor="accent3" w:themeTint="90"/>
        <w:right w:val="single" w:sz="4" w:space="0" w:color="DE4B55" w:themeColor="accent3" w:themeTint="90"/>
        <w:insideH w:val="single" w:sz="4" w:space="0" w:color="DE4B55" w:themeColor="accent3" w:themeTint="90"/>
        <w:insideV w:val="single" w:sz="4" w:space="0" w:color="DE4B55" w:themeColor="accent3" w:themeTint="90"/>
      </w:tblBorders>
    </w:tblPr>
    <w:tblStylePr w:type="firstRow">
      <w:rPr>
        <w:rFonts w:ascii="Arial" w:hAnsi="Arial"/>
        <w:b/>
        <w:color w:val="FFFFFF"/>
        <w:sz w:val="22"/>
      </w:rPr>
      <w:tblPr/>
      <w:tcPr>
        <w:tcBorders>
          <w:top w:val="single" w:sz="4" w:space="0" w:color="73151B" w:themeColor="accent3" w:themeTint="FE"/>
          <w:left w:val="single" w:sz="4" w:space="0" w:color="73151B" w:themeColor="accent3" w:themeTint="FE"/>
          <w:bottom w:val="single" w:sz="4" w:space="0" w:color="73151B" w:themeColor="accent3" w:themeTint="FE"/>
          <w:right w:val="single" w:sz="4" w:space="0" w:color="73151B" w:themeColor="accent3" w:themeTint="FE"/>
        </w:tcBorders>
        <w:shd w:val="clear" w:color="auto" w:fill="73151B" w:themeFill="accent3" w:themeFillTint="FE"/>
      </w:tcPr>
    </w:tblStylePr>
    <w:tblStylePr w:type="lastRow">
      <w:rPr>
        <w:b/>
        <w:color w:val="404040"/>
      </w:rPr>
      <w:tblPr/>
      <w:tcPr>
        <w:tcBorders>
          <w:top w:val="single" w:sz="4" w:space="0" w:color="73151B"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3BEC1" w:themeFill="accent3" w:themeFillTint="34"/>
      </w:tcPr>
    </w:tblStylePr>
    <w:tblStylePr w:type="band1Horz">
      <w:rPr>
        <w:rFonts w:ascii="Arial" w:hAnsi="Arial"/>
        <w:color w:val="404040"/>
        <w:sz w:val="22"/>
      </w:rPr>
      <w:tblPr/>
      <w:tcPr>
        <w:shd w:val="clear" w:color="auto" w:fill="F3BEC1" w:themeFill="accent3" w:themeFillTint="34"/>
      </w:tcPr>
    </w:tblStylePr>
  </w:style>
  <w:style w:type="table" w:customStyle="1" w:styleId="Tabellagriglia4-colore41">
    <w:name w:val="Tabella griglia 4 - colore 41"/>
    <w:basedOn w:val="TableNormal"/>
    <w:uiPriority w:val="59"/>
    <w:rsid w:val="0075553C"/>
    <w:pPr>
      <w:spacing w:after="0" w:line="240" w:lineRule="auto"/>
    </w:pPr>
    <w:tblPr>
      <w:tblStyleRowBandSize w:val="1"/>
      <w:tblStyleColBandSize w:val="1"/>
      <w:tblBorders>
        <w:top w:val="single" w:sz="4" w:space="0" w:color="B6B6B6" w:themeColor="accent4" w:themeTint="90"/>
        <w:left w:val="single" w:sz="4" w:space="0" w:color="B6B6B6" w:themeColor="accent4" w:themeTint="90"/>
        <w:bottom w:val="single" w:sz="4" w:space="0" w:color="B6B6B6" w:themeColor="accent4" w:themeTint="90"/>
        <w:right w:val="single" w:sz="4" w:space="0" w:color="B6B6B6" w:themeColor="accent4" w:themeTint="90"/>
        <w:insideH w:val="single" w:sz="4" w:space="0" w:color="B6B6B6" w:themeColor="accent4" w:themeTint="90"/>
        <w:insideV w:val="single" w:sz="4" w:space="0" w:color="B6B6B6" w:themeColor="accent4" w:themeTint="90"/>
      </w:tblBorders>
    </w:tblPr>
    <w:tblStylePr w:type="firstRow">
      <w:rPr>
        <w:rFonts w:ascii="Arial" w:hAnsi="Arial"/>
        <w:b/>
        <w:color w:val="FFFFFF"/>
        <w:sz w:val="22"/>
      </w:rPr>
      <w:tblPr/>
      <w:tcPr>
        <w:tcBorders>
          <w:top w:val="single" w:sz="4" w:space="0" w:color="B1B1B1" w:themeColor="accent4" w:themeTint="9A"/>
          <w:left w:val="single" w:sz="4" w:space="0" w:color="B1B1B1" w:themeColor="accent4" w:themeTint="9A"/>
          <w:bottom w:val="single" w:sz="4" w:space="0" w:color="B1B1B1" w:themeColor="accent4" w:themeTint="9A"/>
          <w:right w:val="single" w:sz="4" w:space="0" w:color="B1B1B1" w:themeColor="accent4" w:themeTint="9A"/>
        </w:tcBorders>
        <w:shd w:val="clear" w:color="auto" w:fill="B1B1B1" w:themeFill="accent4" w:themeFillTint="9A"/>
      </w:tcPr>
    </w:tblStylePr>
    <w:tblStylePr w:type="lastRow">
      <w:rPr>
        <w:b/>
        <w:color w:val="404040"/>
      </w:rPr>
      <w:tblPr/>
      <w:tcPr>
        <w:tcBorders>
          <w:top w:val="single" w:sz="4" w:space="0" w:color="B1B1B1"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4E4E4" w:themeFill="accent4" w:themeFillTint="34"/>
      </w:tcPr>
    </w:tblStylePr>
    <w:tblStylePr w:type="band1Horz">
      <w:rPr>
        <w:rFonts w:ascii="Arial" w:hAnsi="Arial"/>
        <w:color w:val="404040"/>
        <w:sz w:val="22"/>
      </w:rPr>
      <w:tblPr/>
      <w:tcPr>
        <w:shd w:val="clear" w:color="auto" w:fill="E4E4E4" w:themeFill="accent4" w:themeFillTint="34"/>
      </w:tcPr>
    </w:tblStylePr>
  </w:style>
  <w:style w:type="table" w:customStyle="1" w:styleId="Tabellagriglia4-colore51">
    <w:name w:val="Tabella griglia 4 - colore 51"/>
    <w:basedOn w:val="TableNormal"/>
    <w:uiPriority w:val="59"/>
    <w:rsid w:val="0075553C"/>
    <w:pPr>
      <w:spacing w:after="0" w:line="240" w:lineRule="auto"/>
    </w:pPr>
    <w:tblPr>
      <w:tblStyleRowBandSize w:val="1"/>
      <w:tblStyleColBandSize w:val="1"/>
      <w:tblBorders>
        <w:top w:val="single" w:sz="4" w:space="0" w:color="D4FBC7" w:themeColor="accent5" w:themeTint="90"/>
        <w:left w:val="single" w:sz="4" w:space="0" w:color="D4FBC7" w:themeColor="accent5" w:themeTint="90"/>
        <w:bottom w:val="single" w:sz="4" w:space="0" w:color="D4FBC7" w:themeColor="accent5" w:themeTint="90"/>
        <w:right w:val="single" w:sz="4" w:space="0" w:color="D4FBC7" w:themeColor="accent5" w:themeTint="90"/>
        <w:insideH w:val="single" w:sz="4" w:space="0" w:color="D4FBC7" w:themeColor="accent5" w:themeTint="90"/>
        <w:insideV w:val="single" w:sz="4" w:space="0" w:color="D4FBC7" w:themeColor="accent5" w:themeTint="90"/>
      </w:tblBorders>
    </w:tblPr>
    <w:tblStylePr w:type="firstRow">
      <w:rPr>
        <w:rFonts w:ascii="Arial" w:hAnsi="Arial"/>
        <w:b/>
        <w:color w:val="FFFFFF"/>
        <w:sz w:val="22"/>
      </w:rPr>
      <w:tblPr/>
      <w:tcPr>
        <w:tcBorders>
          <w:top w:val="single" w:sz="4" w:space="0" w:color="B5F99D" w:themeColor="accent5"/>
          <w:left w:val="single" w:sz="4" w:space="0" w:color="B5F99D" w:themeColor="accent5"/>
          <w:bottom w:val="single" w:sz="4" w:space="0" w:color="B5F99D" w:themeColor="accent5"/>
          <w:right w:val="single" w:sz="4" w:space="0" w:color="B5F99D" w:themeColor="accent5"/>
        </w:tcBorders>
        <w:shd w:val="clear" w:color="auto" w:fill="B5F99D" w:themeFill="accent5"/>
      </w:tcPr>
    </w:tblStylePr>
    <w:tblStylePr w:type="lastRow">
      <w:rPr>
        <w:b/>
        <w:color w:val="404040"/>
      </w:rPr>
      <w:tblPr/>
      <w:tcPr>
        <w:tcBorders>
          <w:top w:val="single" w:sz="4" w:space="0" w:color="B5F99D"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FDEA" w:themeFill="accent5" w:themeFillTint="34"/>
      </w:tcPr>
    </w:tblStylePr>
    <w:tblStylePr w:type="band1Horz">
      <w:rPr>
        <w:rFonts w:ascii="Arial" w:hAnsi="Arial"/>
        <w:color w:val="404040"/>
        <w:sz w:val="22"/>
      </w:rPr>
      <w:tblPr/>
      <w:tcPr>
        <w:shd w:val="clear" w:color="auto" w:fill="EFFDEA" w:themeFill="accent5" w:themeFillTint="34"/>
      </w:tcPr>
    </w:tblStylePr>
  </w:style>
  <w:style w:type="table" w:customStyle="1" w:styleId="Tabellagriglia4-colore61">
    <w:name w:val="Tabella griglia 4 - colore 61"/>
    <w:basedOn w:val="TableNormal"/>
    <w:uiPriority w:val="59"/>
    <w:rsid w:val="0075553C"/>
    <w:pPr>
      <w:spacing w:after="0" w:line="240" w:lineRule="auto"/>
    </w:pPr>
    <w:tblPr>
      <w:tblStyleRowBandSize w:val="1"/>
      <w:tblStyleColBandSize w:val="1"/>
      <w:tblBorders>
        <w:top w:val="single" w:sz="4" w:space="0" w:color="DADADA" w:themeColor="accent6" w:themeTint="90"/>
        <w:left w:val="single" w:sz="4" w:space="0" w:color="DADADA" w:themeColor="accent6" w:themeTint="90"/>
        <w:bottom w:val="single" w:sz="4" w:space="0" w:color="DADADA" w:themeColor="accent6" w:themeTint="90"/>
        <w:right w:val="single" w:sz="4" w:space="0" w:color="DADADA" w:themeColor="accent6" w:themeTint="90"/>
        <w:insideH w:val="single" w:sz="4" w:space="0" w:color="DADADA" w:themeColor="accent6" w:themeTint="90"/>
        <w:insideV w:val="single" w:sz="4" w:space="0" w:color="DADADA" w:themeColor="accent6" w:themeTint="90"/>
      </w:tblBorders>
    </w:tblPr>
    <w:tblStylePr w:type="firstRow">
      <w:rPr>
        <w:rFonts w:ascii="Arial" w:hAnsi="Arial"/>
        <w:b/>
        <w:color w:val="FFFFFF"/>
        <w:sz w:val="22"/>
      </w:rPr>
      <w:tblPr/>
      <w:tcPr>
        <w:tcBorders>
          <w:top w:val="single" w:sz="4" w:space="0" w:color="BFBFBF" w:themeColor="accent6"/>
          <w:left w:val="single" w:sz="4" w:space="0" w:color="BFBFBF" w:themeColor="accent6"/>
          <w:bottom w:val="single" w:sz="4" w:space="0" w:color="BFBFBF" w:themeColor="accent6"/>
          <w:right w:val="single" w:sz="4" w:space="0" w:color="BFBFBF" w:themeColor="accent6"/>
        </w:tcBorders>
        <w:shd w:val="clear" w:color="auto" w:fill="BFBFBF" w:themeFill="accent6"/>
      </w:tcPr>
    </w:tblStylePr>
    <w:tblStylePr w:type="lastRow">
      <w:rPr>
        <w:b/>
        <w:color w:val="404040"/>
      </w:rPr>
      <w:tblPr/>
      <w:tcPr>
        <w:tcBorders>
          <w:top w:val="single" w:sz="4" w:space="0" w:color="BFBFBF"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1F1F1" w:themeFill="accent6" w:themeFillTint="34"/>
      </w:tcPr>
    </w:tblStylePr>
    <w:tblStylePr w:type="band1Horz">
      <w:rPr>
        <w:rFonts w:ascii="Arial" w:hAnsi="Arial"/>
        <w:color w:val="404040"/>
        <w:sz w:val="22"/>
      </w:rPr>
      <w:tblPr/>
      <w:tcPr>
        <w:shd w:val="clear" w:color="auto" w:fill="F1F1F1" w:themeFill="accent6" w:themeFillTint="34"/>
      </w:tcPr>
    </w:tblStylePr>
  </w:style>
  <w:style w:type="table" w:customStyle="1" w:styleId="Tabellagriglia5scura1">
    <w:name w:val="Tabella griglia 5 scura1"/>
    <w:basedOn w:val="TableNormal"/>
    <w:uiPriority w:val="99"/>
    <w:rsid w:val="0075553C"/>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Tabellagriglia5scura-colore11">
    <w:name w:val="Tabella griglia 5 scura - colore 11"/>
    <w:basedOn w:val="TableNormal"/>
    <w:uiPriority w:val="99"/>
    <w:rsid w:val="0075553C"/>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AE2D2" w:themeFill="accent1" w:themeFillTint="34"/>
    </w:tblPr>
    <w:tblStylePr w:type="firstRow">
      <w:rPr>
        <w:rFonts w:ascii="Arial" w:hAnsi="Arial"/>
        <w:b/>
        <w:color w:val="FFFFFF"/>
        <w:sz w:val="22"/>
      </w:rPr>
      <w:tblPr/>
      <w:tcPr>
        <w:shd w:val="clear" w:color="auto" w:fill="E77327" w:themeFill="accent1"/>
      </w:tcPr>
    </w:tblStylePr>
    <w:tblStylePr w:type="lastRow">
      <w:rPr>
        <w:rFonts w:ascii="Arial" w:hAnsi="Arial"/>
        <w:b/>
        <w:color w:val="FFFFFF"/>
        <w:sz w:val="22"/>
      </w:rPr>
      <w:tblPr/>
      <w:tcPr>
        <w:tcBorders>
          <w:top w:val="single" w:sz="4" w:space="0" w:color="FFFFFF" w:themeColor="light1"/>
        </w:tcBorders>
        <w:shd w:val="clear" w:color="auto" w:fill="E77327" w:themeFill="accent1"/>
      </w:tcPr>
    </w:tblStylePr>
    <w:tblStylePr w:type="firstCol">
      <w:rPr>
        <w:rFonts w:ascii="Arial" w:hAnsi="Arial"/>
        <w:b/>
        <w:color w:val="FFFFFF"/>
        <w:sz w:val="22"/>
      </w:rPr>
      <w:tblPr/>
      <w:tcPr>
        <w:shd w:val="clear" w:color="auto" w:fill="E77327" w:themeFill="accent1"/>
      </w:tcPr>
    </w:tblStylePr>
    <w:tblStylePr w:type="lastCol">
      <w:rPr>
        <w:rFonts w:ascii="Arial" w:hAnsi="Arial"/>
        <w:b/>
        <w:color w:val="FFFFFF"/>
        <w:sz w:val="22"/>
      </w:rPr>
      <w:tblPr/>
      <w:tcPr>
        <w:shd w:val="clear" w:color="auto" w:fill="E77327" w:themeFill="accent1"/>
      </w:tcPr>
    </w:tblStylePr>
    <w:tblStylePr w:type="band1Vert">
      <w:tblPr/>
      <w:tcPr>
        <w:shd w:val="clear" w:color="auto" w:fill="F4BE9B" w:themeFill="accent1" w:themeFillTint="75"/>
      </w:tcPr>
    </w:tblStylePr>
    <w:tblStylePr w:type="band1Horz">
      <w:tblPr/>
      <w:tcPr>
        <w:shd w:val="clear" w:color="auto" w:fill="F4BE9B" w:themeFill="accent1" w:themeFillTint="75"/>
      </w:tcPr>
    </w:tblStylePr>
  </w:style>
  <w:style w:type="table" w:customStyle="1" w:styleId="Tabellagriglia5scura-colore21">
    <w:name w:val="Tabella griglia 5 scura - colore 21"/>
    <w:basedOn w:val="TableNormal"/>
    <w:uiPriority w:val="99"/>
    <w:rsid w:val="0075553C"/>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7EFF9" w:themeFill="accent2" w:themeFillTint="32"/>
    </w:tblPr>
    <w:tblStylePr w:type="firstRow">
      <w:rPr>
        <w:rFonts w:ascii="Arial" w:hAnsi="Arial"/>
        <w:b/>
        <w:color w:val="FFFFFF"/>
        <w:sz w:val="22"/>
      </w:rPr>
      <w:tblPr/>
      <w:tcPr>
        <w:shd w:val="clear" w:color="auto" w:fill="87B1E2" w:themeFill="accent2"/>
      </w:tcPr>
    </w:tblStylePr>
    <w:tblStylePr w:type="lastRow">
      <w:rPr>
        <w:rFonts w:ascii="Arial" w:hAnsi="Arial"/>
        <w:b/>
        <w:color w:val="FFFFFF"/>
        <w:sz w:val="22"/>
      </w:rPr>
      <w:tblPr/>
      <w:tcPr>
        <w:tcBorders>
          <w:top w:val="single" w:sz="4" w:space="0" w:color="FFFFFF" w:themeColor="light1"/>
        </w:tcBorders>
        <w:shd w:val="clear" w:color="auto" w:fill="87B1E2" w:themeFill="accent2"/>
      </w:tcPr>
    </w:tblStylePr>
    <w:tblStylePr w:type="firstCol">
      <w:rPr>
        <w:rFonts w:ascii="Arial" w:hAnsi="Arial"/>
        <w:b/>
        <w:color w:val="FFFFFF"/>
        <w:sz w:val="22"/>
      </w:rPr>
      <w:tblPr/>
      <w:tcPr>
        <w:shd w:val="clear" w:color="auto" w:fill="87B1E2" w:themeFill="accent2"/>
      </w:tcPr>
    </w:tblStylePr>
    <w:tblStylePr w:type="lastCol">
      <w:rPr>
        <w:rFonts w:ascii="Arial" w:hAnsi="Arial"/>
        <w:b/>
        <w:color w:val="FFFFFF"/>
        <w:sz w:val="22"/>
      </w:rPr>
      <w:tblPr/>
      <w:tcPr>
        <w:shd w:val="clear" w:color="auto" w:fill="87B1E2" w:themeFill="accent2"/>
      </w:tcPr>
    </w:tblStylePr>
    <w:tblStylePr w:type="band1Vert">
      <w:tblPr/>
      <w:tcPr>
        <w:shd w:val="clear" w:color="auto" w:fill="C7DAF1" w:themeFill="accent2" w:themeFillTint="75"/>
      </w:tcPr>
    </w:tblStylePr>
    <w:tblStylePr w:type="band1Horz">
      <w:tblPr/>
      <w:tcPr>
        <w:shd w:val="clear" w:color="auto" w:fill="C7DAF1" w:themeFill="accent2" w:themeFillTint="75"/>
      </w:tcPr>
    </w:tblStylePr>
  </w:style>
  <w:style w:type="table" w:customStyle="1" w:styleId="Tabellagriglia5scura-colore31">
    <w:name w:val="Tabella griglia 5 scura - colore 31"/>
    <w:basedOn w:val="TableNormal"/>
    <w:uiPriority w:val="99"/>
    <w:rsid w:val="0075553C"/>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3BEC1" w:themeFill="accent3" w:themeFillTint="34"/>
    </w:tblPr>
    <w:tblStylePr w:type="firstRow">
      <w:rPr>
        <w:rFonts w:ascii="Arial" w:hAnsi="Arial"/>
        <w:b/>
        <w:color w:val="FFFFFF"/>
        <w:sz w:val="22"/>
      </w:rPr>
      <w:tblPr/>
      <w:tcPr>
        <w:shd w:val="clear" w:color="auto" w:fill="72151B" w:themeFill="accent3"/>
      </w:tcPr>
    </w:tblStylePr>
    <w:tblStylePr w:type="lastRow">
      <w:rPr>
        <w:rFonts w:ascii="Arial" w:hAnsi="Arial"/>
        <w:b/>
        <w:color w:val="FFFFFF"/>
        <w:sz w:val="22"/>
      </w:rPr>
      <w:tblPr/>
      <w:tcPr>
        <w:tcBorders>
          <w:top w:val="single" w:sz="4" w:space="0" w:color="FFFFFF" w:themeColor="light1"/>
        </w:tcBorders>
        <w:shd w:val="clear" w:color="auto" w:fill="72151B" w:themeFill="accent3"/>
      </w:tcPr>
    </w:tblStylePr>
    <w:tblStylePr w:type="firstCol">
      <w:rPr>
        <w:rFonts w:ascii="Arial" w:hAnsi="Arial"/>
        <w:b/>
        <w:color w:val="FFFFFF"/>
        <w:sz w:val="22"/>
      </w:rPr>
      <w:tblPr/>
      <w:tcPr>
        <w:shd w:val="clear" w:color="auto" w:fill="72151B" w:themeFill="accent3"/>
      </w:tcPr>
    </w:tblStylePr>
    <w:tblStylePr w:type="lastCol">
      <w:rPr>
        <w:rFonts w:ascii="Arial" w:hAnsi="Arial"/>
        <w:b/>
        <w:color w:val="FFFFFF"/>
        <w:sz w:val="22"/>
      </w:rPr>
      <w:tblPr/>
      <w:tcPr>
        <w:shd w:val="clear" w:color="auto" w:fill="72151B" w:themeFill="accent3"/>
      </w:tcPr>
    </w:tblStylePr>
    <w:tblStylePr w:type="band1Vert">
      <w:tblPr/>
      <w:tcPr>
        <w:shd w:val="clear" w:color="auto" w:fill="E46D74" w:themeFill="accent3" w:themeFillTint="75"/>
      </w:tcPr>
    </w:tblStylePr>
    <w:tblStylePr w:type="band1Horz">
      <w:tblPr/>
      <w:tcPr>
        <w:shd w:val="clear" w:color="auto" w:fill="E46D74" w:themeFill="accent3" w:themeFillTint="75"/>
      </w:tcPr>
    </w:tblStylePr>
  </w:style>
  <w:style w:type="table" w:customStyle="1" w:styleId="Tabellagriglia5scura-colore41">
    <w:name w:val="Tabella griglia 5 scura - colore 41"/>
    <w:basedOn w:val="TableNormal"/>
    <w:uiPriority w:val="99"/>
    <w:rsid w:val="0075553C"/>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4E4E4" w:themeFill="accent4" w:themeFillTint="34"/>
    </w:tblPr>
    <w:tblStylePr w:type="firstRow">
      <w:rPr>
        <w:rFonts w:ascii="Arial" w:hAnsi="Arial"/>
        <w:b/>
        <w:color w:val="FFFFFF"/>
        <w:sz w:val="22"/>
      </w:rPr>
      <w:tblPr/>
      <w:tcPr>
        <w:shd w:val="clear" w:color="auto" w:fill="7F7F7F" w:themeFill="accent4"/>
      </w:tcPr>
    </w:tblStylePr>
    <w:tblStylePr w:type="lastRow">
      <w:rPr>
        <w:rFonts w:ascii="Arial" w:hAnsi="Arial"/>
        <w:b/>
        <w:color w:val="FFFFFF"/>
        <w:sz w:val="22"/>
      </w:rPr>
      <w:tblPr/>
      <w:tcPr>
        <w:tcBorders>
          <w:top w:val="single" w:sz="4" w:space="0" w:color="FFFFFF" w:themeColor="light1"/>
        </w:tcBorders>
        <w:shd w:val="clear" w:color="auto" w:fill="7F7F7F" w:themeFill="accent4"/>
      </w:tcPr>
    </w:tblStylePr>
    <w:tblStylePr w:type="firstCol">
      <w:rPr>
        <w:rFonts w:ascii="Arial" w:hAnsi="Arial"/>
        <w:b/>
        <w:color w:val="FFFFFF"/>
        <w:sz w:val="22"/>
      </w:rPr>
      <w:tblPr/>
      <w:tcPr>
        <w:shd w:val="clear" w:color="auto" w:fill="7F7F7F" w:themeFill="accent4"/>
      </w:tcPr>
    </w:tblStylePr>
    <w:tblStylePr w:type="lastCol">
      <w:rPr>
        <w:rFonts w:ascii="Arial" w:hAnsi="Arial"/>
        <w:b/>
        <w:color w:val="FFFFFF"/>
        <w:sz w:val="22"/>
      </w:rPr>
      <w:tblPr/>
      <w:tcPr>
        <w:shd w:val="clear" w:color="auto" w:fill="7F7F7F" w:themeFill="accent4"/>
      </w:tcPr>
    </w:tblStylePr>
    <w:tblStylePr w:type="band1Vert">
      <w:tblPr/>
      <w:tcPr>
        <w:shd w:val="clear" w:color="auto" w:fill="C4C4C4" w:themeFill="accent4" w:themeFillTint="75"/>
      </w:tcPr>
    </w:tblStylePr>
    <w:tblStylePr w:type="band1Horz">
      <w:tblPr/>
      <w:tcPr>
        <w:shd w:val="clear" w:color="auto" w:fill="C4C4C4" w:themeFill="accent4" w:themeFillTint="75"/>
      </w:tcPr>
    </w:tblStylePr>
  </w:style>
  <w:style w:type="table" w:customStyle="1" w:styleId="Tabellagriglia5scura-colore51">
    <w:name w:val="Tabella griglia 5 scura - colore 51"/>
    <w:basedOn w:val="TableNormal"/>
    <w:uiPriority w:val="99"/>
    <w:rsid w:val="0075553C"/>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FFDEA" w:themeFill="accent5" w:themeFillTint="34"/>
    </w:tblPr>
    <w:tblStylePr w:type="firstRow">
      <w:rPr>
        <w:rFonts w:ascii="Arial" w:hAnsi="Arial"/>
        <w:b/>
        <w:color w:val="FFFFFF"/>
        <w:sz w:val="22"/>
      </w:rPr>
      <w:tblPr/>
      <w:tcPr>
        <w:shd w:val="clear" w:color="auto" w:fill="B5F99D" w:themeFill="accent5"/>
      </w:tcPr>
    </w:tblStylePr>
    <w:tblStylePr w:type="lastRow">
      <w:rPr>
        <w:rFonts w:ascii="Arial" w:hAnsi="Arial"/>
        <w:b/>
        <w:color w:val="FFFFFF"/>
        <w:sz w:val="22"/>
      </w:rPr>
      <w:tblPr/>
      <w:tcPr>
        <w:tcBorders>
          <w:top w:val="single" w:sz="4" w:space="0" w:color="FFFFFF" w:themeColor="light1"/>
        </w:tcBorders>
        <w:shd w:val="clear" w:color="auto" w:fill="B5F99D" w:themeFill="accent5"/>
      </w:tcPr>
    </w:tblStylePr>
    <w:tblStylePr w:type="firstCol">
      <w:rPr>
        <w:rFonts w:ascii="Arial" w:hAnsi="Arial"/>
        <w:b/>
        <w:color w:val="FFFFFF"/>
        <w:sz w:val="22"/>
      </w:rPr>
      <w:tblPr/>
      <w:tcPr>
        <w:shd w:val="clear" w:color="auto" w:fill="B5F99D" w:themeFill="accent5"/>
      </w:tcPr>
    </w:tblStylePr>
    <w:tblStylePr w:type="lastCol">
      <w:rPr>
        <w:rFonts w:ascii="Arial" w:hAnsi="Arial"/>
        <w:b/>
        <w:color w:val="FFFFFF"/>
        <w:sz w:val="22"/>
      </w:rPr>
      <w:tblPr/>
      <w:tcPr>
        <w:shd w:val="clear" w:color="auto" w:fill="B5F99D" w:themeFill="accent5"/>
      </w:tcPr>
    </w:tblStylePr>
    <w:tblStylePr w:type="band1Vert">
      <w:tblPr/>
      <w:tcPr>
        <w:shd w:val="clear" w:color="auto" w:fill="DCFCD1" w:themeFill="accent5" w:themeFillTint="75"/>
      </w:tcPr>
    </w:tblStylePr>
    <w:tblStylePr w:type="band1Horz">
      <w:tblPr/>
      <w:tcPr>
        <w:shd w:val="clear" w:color="auto" w:fill="DCFCD1" w:themeFill="accent5" w:themeFillTint="75"/>
      </w:tcPr>
    </w:tblStylePr>
  </w:style>
  <w:style w:type="table" w:customStyle="1" w:styleId="Tabellagriglia5scura-colore61">
    <w:name w:val="Tabella griglia 5 scura - colore 61"/>
    <w:basedOn w:val="TableNormal"/>
    <w:uiPriority w:val="99"/>
    <w:rsid w:val="0075553C"/>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1F1F1" w:themeFill="accent6" w:themeFillTint="34"/>
    </w:tblPr>
    <w:tblStylePr w:type="firstRow">
      <w:rPr>
        <w:rFonts w:ascii="Arial" w:hAnsi="Arial"/>
        <w:b/>
        <w:color w:val="FFFFFF"/>
        <w:sz w:val="22"/>
      </w:rPr>
      <w:tblPr/>
      <w:tcPr>
        <w:shd w:val="clear" w:color="auto" w:fill="BFBFBF" w:themeFill="accent6"/>
      </w:tcPr>
    </w:tblStylePr>
    <w:tblStylePr w:type="lastRow">
      <w:rPr>
        <w:rFonts w:ascii="Arial" w:hAnsi="Arial"/>
        <w:b/>
        <w:color w:val="FFFFFF"/>
        <w:sz w:val="22"/>
      </w:rPr>
      <w:tblPr/>
      <w:tcPr>
        <w:tcBorders>
          <w:top w:val="single" w:sz="4" w:space="0" w:color="FFFFFF" w:themeColor="light1"/>
        </w:tcBorders>
        <w:shd w:val="clear" w:color="auto" w:fill="BFBFBF" w:themeFill="accent6"/>
      </w:tcPr>
    </w:tblStylePr>
    <w:tblStylePr w:type="firstCol">
      <w:rPr>
        <w:rFonts w:ascii="Arial" w:hAnsi="Arial"/>
        <w:b/>
        <w:color w:val="FFFFFF"/>
        <w:sz w:val="22"/>
      </w:rPr>
      <w:tblPr/>
      <w:tcPr>
        <w:shd w:val="clear" w:color="auto" w:fill="BFBFBF" w:themeFill="accent6"/>
      </w:tcPr>
    </w:tblStylePr>
    <w:tblStylePr w:type="lastCol">
      <w:rPr>
        <w:rFonts w:ascii="Arial" w:hAnsi="Arial"/>
        <w:b/>
        <w:color w:val="FFFFFF"/>
        <w:sz w:val="22"/>
      </w:rPr>
      <w:tblPr/>
      <w:tcPr>
        <w:shd w:val="clear" w:color="auto" w:fill="BFBFBF" w:themeFill="accent6"/>
      </w:tcPr>
    </w:tblStylePr>
    <w:tblStylePr w:type="band1Vert">
      <w:tblPr/>
      <w:tcPr>
        <w:shd w:val="clear" w:color="auto" w:fill="E1E1E1" w:themeFill="accent6" w:themeFillTint="75"/>
      </w:tcPr>
    </w:tblStylePr>
    <w:tblStylePr w:type="band1Horz">
      <w:tblPr/>
      <w:tcPr>
        <w:shd w:val="clear" w:color="auto" w:fill="E1E1E1" w:themeFill="accent6" w:themeFillTint="75"/>
      </w:tcPr>
    </w:tblStylePr>
  </w:style>
  <w:style w:type="table" w:customStyle="1" w:styleId="Tabellagriglia6acolori1">
    <w:name w:val="Tabella griglia 6 a colori1"/>
    <w:basedOn w:val="TableNormal"/>
    <w:uiPriority w:val="99"/>
    <w:rsid w:val="0075553C"/>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Tabellagriglia6acolori-colore11">
    <w:name w:val="Tabella griglia 6 a colori - colore 11"/>
    <w:basedOn w:val="TableNormal"/>
    <w:uiPriority w:val="99"/>
    <w:rsid w:val="0075553C"/>
    <w:pPr>
      <w:spacing w:after="0" w:line="240" w:lineRule="auto"/>
    </w:pPr>
    <w:tblPr>
      <w:tblStyleRowBandSize w:val="1"/>
      <w:tblStyleColBandSize w:val="1"/>
      <w:tblBorders>
        <w:top w:val="single" w:sz="4" w:space="0" w:color="F3B892" w:themeColor="accent1" w:themeTint="80"/>
        <w:left w:val="single" w:sz="4" w:space="0" w:color="F3B892" w:themeColor="accent1" w:themeTint="80"/>
        <w:bottom w:val="single" w:sz="4" w:space="0" w:color="F3B892" w:themeColor="accent1" w:themeTint="80"/>
        <w:right w:val="single" w:sz="4" w:space="0" w:color="F3B892" w:themeColor="accent1" w:themeTint="80"/>
        <w:insideH w:val="single" w:sz="4" w:space="0" w:color="F3B892" w:themeColor="accent1" w:themeTint="80"/>
        <w:insideV w:val="single" w:sz="4" w:space="0" w:color="F3B892" w:themeColor="accent1" w:themeTint="80"/>
      </w:tblBorders>
    </w:tblPr>
    <w:tblStylePr w:type="firstRow">
      <w:rPr>
        <w:b/>
        <w:color w:val="F3B892" w:themeColor="accent1" w:themeTint="80" w:themeShade="95"/>
      </w:rPr>
      <w:tblPr/>
      <w:tcPr>
        <w:tcBorders>
          <w:bottom w:val="single" w:sz="12" w:space="0" w:color="F3B892" w:themeColor="accent1" w:themeTint="80"/>
        </w:tcBorders>
      </w:tcPr>
    </w:tblStylePr>
    <w:tblStylePr w:type="lastRow">
      <w:rPr>
        <w:b/>
        <w:color w:val="F3B892" w:themeColor="accent1" w:themeTint="80" w:themeShade="95"/>
      </w:rPr>
    </w:tblStylePr>
    <w:tblStylePr w:type="firstCol">
      <w:rPr>
        <w:b/>
        <w:color w:val="F3B892" w:themeColor="accent1" w:themeTint="80" w:themeShade="95"/>
      </w:rPr>
    </w:tblStylePr>
    <w:tblStylePr w:type="lastCol">
      <w:rPr>
        <w:b/>
        <w:color w:val="F3B892" w:themeColor="accent1" w:themeTint="80" w:themeShade="95"/>
      </w:rPr>
    </w:tblStylePr>
    <w:tblStylePr w:type="band1Vert">
      <w:tblPr/>
      <w:tcPr>
        <w:shd w:val="clear" w:color="auto" w:fill="FAE2D2" w:themeFill="accent1" w:themeFillTint="34"/>
      </w:tcPr>
    </w:tblStylePr>
    <w:tblStylePr w:type="band1Horz">
      <w:rPr>
        <w:rFonts w:ascii="Arial" w:hAnsi="Arial"/>
        <w:color w:val="F3B892" w:themeColor="accent1" w:themeTint="80" w:themeShade="95"/>
        <w:sz w:val="22"/>
      </w:rPr>
      <w:tblPr/>
      <w:tcPr>
        <w:shd w:val="clear" w:color="auto" w:fill="FAE2D2" w:themeFill="accent1" w:themeFillTint="34"/>
      </w:tcPr>
    </w:tblStylePr>
    <w:tblStylePr w:type="band2Horz">
      <w:rPr>
        <w:rFonts w:ascii="Arial" w:hAnsi="Arial"/>
        <w:color w:val="F3B892" w:themeColor="accent1" w:themeTint="80" w:themeShade="95"/>
        <w:sz w:val="22"/>
      </w:rPr>
    </w:tblStylePr>
  </w:style>
  <w:style w:type="table" w:customStyle="1" w:styleId="Tabellagriglia6acolori-colore21">
    <w:name w:val="Tabella griglia 6 a colori - colore 21"/>
    <w:basedOn w:val="TableNormal"/>
    <w:uiPriority w:val="99"/>
    <w:rsid w:val="0075553C"/>
    <w:pPr>
      <w:spacing w:after="0" w:line="240" w:lineRule="auto"/>
    </w:pPr>
    <w:tblPr>
      <w:tblStyleRowBandSize w:val="1"/>
      <w:tblStyleColBandSize w:val="1"/>
      <w:tblBorders>
        <w:top w:val="single" w:sz="4" w:space="0" w:color="B7D0ED" w:themeColor="accent2" w:themeTint="97"/>
        <w:left w:val="single" w:sz="4" w:space="0" w:color="B7D0ED" w:themeColor="accent2" w:themeTint="97"/>
        <w:bottom w:val="single" w:sz="4" w:space="0" w:color="B7D0ED" w:themeColor="accent2" w:themeTint="97"/>
        <w:right w:val="single" w:sz="4" w:space="0" w:color="B7D0ED" w:themeColor="accent2" w:themeTint="97"/>
        <w:insideH w:val="single" w:sz="4" w:space="0" w:color="B7D0ED" w:themeColor="accent2" w:themeTint="97"/>
        <w:insideV w:val="single" w:sz="4" w:space="0" w:color="B7D0ED" w:themeColor="accent2" w:themeTint="97"/>
      </w:tblBorders>
    </w:tblPr>
    <w:tblStylePr w:type="firstRow">
      <w:rPr>
        <w:b/>
        <w:color w:val="B7D0ED" w:themeColor="accent2" w:themeTint="97" w:themeShade="95"/>
      </w:rPr>
      <w:tblPr/>
      <w:tcPr>
        <w:tcBorders>
          <w:bottom w:val="single" w:sz="12" w:space="0" w:color="B7D0ED" w:themeColor="accent2" w:themeTint="97"/>
        </w:tcBorders>
      </w:tcPr>
    </w:tblStylePr>
    <w:tblStylePr w:type="lastRow">
      <w:rPr>
        <w:b/>
        <w:color w:val="B7D0ED" w:themeColor="accent2" w:themeTint="97" w:themeShade="95"/>
      </w:rPr>
    </w:tblStylePr>
    <w:tblStylePr w:type="firstCol">
      <w:rPr>
        <w:b/>
        <w:color w:val="B7D0ED" w:themeColor="accent2" w:themeTint="97" w:themeShade="95"/>
      </w:rPr>
    </w:tblStylePr>
    <w:tblStylePr w:type="lastCol">
      <w:rPr>
        <w:b/>
        <w:color w:val="B7D0ED" w:themeColor="accent2" w:themeTint="97" w:themeShade="95"/>
      </w:rPr>
    </w:tblStylePr>
    <w:tblStylePr w:type="band1Vert">
      <w:tblPr/>
      <w:tcPr>
        <w:shd w:val="clear" w:color="auto" w:fill="E7EFF9" w:themeFill="accent2" w:themeFillTint="32"/>
      </w:tcPr>
    </w:tblStylePr>
    <w:tblStylePr w:type="band1Horz">
      <w:rPr>
        <w:rFonts w:ascii="Arial" w:hAnsi="Arial"/>
        <w:color w:val="B7D0ED" w:themeColor="accent2" w:themeTint="97" w:themeShade="95"/>
        <w:sz w:val="22"/>
      </w:rPr>
      <w:tblPr/>
      <w:tcPr>
        <w:shd w:val="clear" w:color="auto" w:fill="E7EFF9" w:themeFill="accent2" w:themeFillTint="32"/>
      </w:tcPr>
    </w:tblStylePr>
    <w:tblStylePr w:type="band2Horz">
      <w:rPr>
        <w:rFonts w:ascii="Arial" w:hAnsi="Arial"/>
        <w:color w:val="B7D0ED" w:themeColor="accent2" w:themeTint="97" w:themeShade="95"/>
        <w:sz w:val="22"/>
      </w:rPr>
    </w:tblStylePr>
  </w:style>
  <w:style w:type="table" w:customStyle="1" w:styleId="Tabellagriglia6acolori-colore31">
    <w:name w:val="Tabella griglia 6 a colori - colore 31"/>
    <w:basedOn w:val="TableNormal"/>
    <w:uiPriority w:val="99"/>
    <w:rsid w:val="0075553C"/>
    <w:pPr>
      <w:spacing w:after="0" w:line="240" w:lineRule="auto"/>
    </w:pPr>
    <w:tblPr>
      <w:tblStyleRowBandSize w:val="1"/>
      <w:tblStyleColBandSize w:val="1"/>
      <w:tblBorders>
        <w:top w:val="single" w:sz="4" w:space="0" w:color="73151B" w:themeColor="accent3" w:themeTint="FE"/>
        <w:left w:val="single" w:sz="4" w:space="0" w:color="73151B" w:themeColor="accent3" w:themeTint="FE"/>
        <w:bottom w:val="single" w:sz="4" w:space="0" w:color="73151B" w:themeColor="accent3" w:themeTint="FE"/>
        <w:right w:val="single" w:sz="4" w:space="0" w:color="73151B" w:themeColor="accent3" w:themeTint="FE"/>
        <w:insideH w:val="single" w:sz="4" w:space="0" w:color="73151B" w:themeColor="accent3" w:themeTint="FE"/>
        <w:insideV w:val="single" w:sz="4" w:space="0" w:color="73151B" w:themeColor="accent3" w:themeTint="FE"/>
      </w:tblBorders>
    </w:tblPr>
    <w:tblStylePr w:type="firstRow">
      <w:rPr>
        <w:b/>
        <w:color w:val="73151B" w:themeColor="accent3" w:themeTint="FE" w:themeShade="95"/>
      </w:rPr>
      <w:tblPr/>
      <w:tcPr>
        <w:tcBorders>
          <w:bottom w:val="single" w:sz="12" w:space="0" w:color="73151B" w:themeColor="accent3" w:themeTint="FE"/>
        </w:tcBorders>
      </w:tcPr>
    </w:tblStylePr>
    <w:tblStylePr w:type="lastRow">
      <w:rPr>
        <w:b/>
        <w:color w:val="73151B" w:themeColor="accent3" w:themeTint="FE" w:themeShade="95"/>
      </w:rPr>
    </w:tblStylePr>
    <w:tblStylePr w:type="firstCol">
      <w:rPr>
        <w:b/>
        <w:color w:val="73151B" w:themeColor="accent3" w:themeTint="FE" w:themeShade="95"/>
      </w:rPr>
    </w:tblStylePr>
    <w:tblStylePr w:type="lastCol">
      <w:rPr>
        <w:b/>
        <w:color w:val="73151B" w:themeColor="accent3" w:themeTint="FE" w:themeShade="95"/>
      </w:rPr>
    </w:tblStylePr>
    <w:tblStylePr w:type="band1Vert">
      <w:tblPr/>
      <w:tcPr>
        <w:shd w:val="clear" w:color="auto" w:fill="F3BEC1" w:themeFill="accent3" w:themeFillTint="34"/>
      </w:tcPr>
    </w:tblStylePr>
    <w:tblStylePr w:type="band1Horz">
      <w:rPr>
        <w:rFonts w:ascii="Arial" w:hAnsi="Arial"/>
        <w:color w:val="73151B" w:themeColor="accent3" w:themeTint="FE" w:themeShade="95"/>
        <w:sz w:val="22"/>
      </w:rPr>
      <w:tblPr/>
      <w:tcPr>
        <w:shd w:val="clear" w:color="auto" w:fill="F3BEC1" w:themeFill="accent3" w:themeFillTint="34"/>
      </w:tcPr>
    </w:tblStylePr>
    <w:tblStylePr w:type="band2Horz">
      <w:rPr>
        <w:rFonts w:ascii="Arial" w:hAnsi="Arial"/>
        <w:color w:val="73151B" w:themeColor="accent3" w:themeTint="FE" w:themeShade="95"/>
        <w:sz w:val="22"/>
      </w:rPr>
    </w:tblStylePr>
  </w:style>
  <w:style w:type="table" w:customStyle="1" w:styleId="Tabellagriglia6acolori-colore41">
    <w:name w:val="Tabella griglia 6 a colori - colore 41"/>
    <w:basedOn w:val="TableNormal"/>
    <w:uiPriority w:val="99"/>
    <w:rsid w:val="0075553C"/>
    <w:pPr>
      <w:spacing w:after="0" w:line="240" w:lineRule="auto"/>
    </w:pPr>
    <w:tblPr>
      <w:tblStyleRowBandSize w:val="1"/>
      <w:tblStyleColBandSize w:val="1"/>
      <w:tblBorders>
        <w:top w:val="single" w:sz="4" w:space="0" w:color="B1B1B1" w:themeColor="accent4" w:themeTint="9A"/>
        <w:left w:val="single" w:sz="4" w:space="0" w:color="B1B1B1" w:themeColor="accent4" w:themeTint="9A"/>
        <w:bottom w:val="single" w:sz="4" w:space="0" w:color="B1B1B1" w:themeColor="accent4" w:themeTint="9A"/>
        <w:right w:val="single" w:sz="4" w:space="0" w:color="B1B1B1" w:themeColor="accent4" w:themeTint="9A"/>
        <w:insideH w:val="single" w:sz="4" w:space="0" w:color="B1B1B1" w:themeColor="accent4" w:themeTint="9A"/>
        <w:insideV w:val="single" w:sz="4" w:space="0" w:color="B1B1B1" w:themeColor="accent4" w:themeTint="9A"/>
      </w:tblBorders>
    </w:tblPr>
    <w:tblStylePr w:type="firstRow">
      <w:rPr>
        <w:b/>
        <w:color w:val="B1B1B1" w:themeColor="accent4" w:themeTint="9A" w:themeShade="95"/>
      </w:rPr>
      <w:tblPr/>
      <w:tcPr>
        <w:tcBorders>
          <w:bottom w:val="single" w:sz="12" w:space="0" w:color="B1B1B1" w:themeColor="accent4" w:themeTint="9A"/>
        </w:tcBorders>
      </w:tcPr>
    </w:tblStylePr>
    <w:tblStylePr w:type="lastRow">
      <w:rPr>
        <w:b/>
        <w:color w:val="B1B1B1" w:themeColor="accent4" w:themeTint="9A" w:themeShade="95"/>
      </w:rPr>
    </w:tblStylePr>
    <w:tblStylePr w:type="firstCol">
      <w:rPr>
        <w:b/>
        <w:color w:val="B1B1B1" w:themeColor="accent4" w:themeTint="9A" w:themeShade="95"/>
      </w:rPr>
    </w:tblStylePr>
    <w:tblStylePr w:type="lastCol">
      <w:rPr>
        <w:b/>
        <w:color w:val="B1B1B1" w:themeColor="accent4" w:themeTint="9A" w:themeShade="95"/>
      </w:rPr>
    </w:tblStylePr>
    <w:tblStylePr w:type="band1Vert">
      <w:tblPr/>
      <w:tcPr>
        <w:shd w:val="clear" w:color="auto" w:fill="E4E4E4" w:themeFill="accent4" w:themeFillTint="34"/>
      </w:tcPr>
    </w:tblStylePr>
    <w:tblStylePr w:type="band1Horz">
      <w:rPr>
        <w:rFonts w:ascii="Arial" w:hAnsi="Arial"/>
        <w:color w:val="B1B1B1" w:themeColor="accent4" w:themeTint="9A" w:themeShade="95"/>
        <w:sz w:val="22"/>
      </w:rPr>
      <w:tblPr/>
      <w:tcPr>
        <w:shd w:val="clear" w:color="auto" w:fill="E4E4E4" w:themeFill="accent4" w:themeFillTint="34"/>
      </w:tcPr>
    </w:tblStylePr>
    <w:tblStylePr w:type="band2Horz">
      <w:rPr>
        <w:rFonts w:ascii="Arial" w:hAnsi="Arial"/>
        <w:color w:val="B1B1B1" w:themeColor="accent4" w:themeTint="9A" w:themeShade="95"/>
        <w:sz w:val="22"/>
      </w:rPr>
    </w:tblStylePr>
  </w:style>
  <w:style w:type="table" w:customStyle="1" w:styleId="Tabellagriglia6acolori-colore51">
    <w:name w:val="Tabella griglia 6 a colori - colore 51"/>
    <w:basedOn w:val="TableNormal"/>
    <w:uiPriority w:val="99"/>
    <w:rsid w:val="0075553C"/>
    <w:pPr>
      <w:spacing w:after="0" w:line="240" w:lineRule="auto"/>
    </w:pPr>
    <w:tblPr>
      <w:tblStyleRowBandSize w:val="1"/>
      <w:tblStyleColBandSize w:val="1"/>
      <w:tblBorders>
        <w:top w:val="single" w:sz="4" w:space="0" w:color="B5F99D" w:themeColor="accent5"/>
        <w:left w:val="single" w:sz="4" w:space="0" w:color="B5F99D" w:themeColor="accent5"/>
        <w:bottom w:val="single" w:sz="4" w:space="0" w:color="B5F99D" w:themeColor="accent5"/>
        <w:right w:val="single" w:sz="4" w:space="0" w:color="B5F99D" w:themeColor="accent5"/>
        <w:insideH w:val="single" w:sz="4" w:space="0" w:color="B5F99D" w:themeColor="accent5"/>
        <w:insideV w:val="single" w:sz="4" w:space="0" w:color="B5F99D" w:themeColor="accent5"/>
      </w:tblBorders>
    </w:tblPr>
    <w:tblStylePr w:type="firstRow">
      <w:rPr>
        <w:b/>
        <w:color w:val="44DF0D" w:themeColor="accent5" w:themeShade="95"/>
      </w:rPr>
      <w:tblPr/>
      <w:tcPr>
        <w:tcBorders>
          <w:bottom w:val="single" w:sz="12" w:space="0" w:color="B5F99D" w:themeColor="accent5"/>
        </w:tcBorders>
      </w:tcPr>
    </w:tblStylePr>
    <w:tblStylePr w:type="lastRow">
      <w:rPr>
        <w:b/>
        <w:color w:val="44DF0D" w:themeColor="accent5" w:themeShade="95"/>
      </w:rPr>
    </w:tblStylePr>
    <w:tblStylePr w:type="firstCol">
      <w:rPr>
        <w:b/>
        <w:color w:val="44DF0D" w:themeColor="accent5" w:themeShade="95"/>
      </w:rPr>
    </w:tblStylePr>
    <w:tblStylePr w:type="lastCol">
      <w:rPr>
        <w:b/>
        <w:color w:val="44DF0D" w:themeColor="accent5" w:themeShade="95"/>
      </w:rPr>
    </w:tblStylePr>
    <w:tblStylePr w:type="band1Vert">
      <w:tblPr/>
      <w:tcPr>
        <w:shd w:val="clear" w:color="auto" w:fill="EFFDEA" w:themeFill="accent5" w:themeFillTint="34"/>
      </w:tcPr>
    </w:tblStylePr>
    <w:tblStylePr w:type="band1Horz">
      <w:rPr>
        <w:rFonts w:ascii="Arial" w:hAnsi="Arial"/>
        <w:color w:val="44DF0D" w:themeColor="accent5" w:themeShade="95"/>
        <w:sz w:val="22"/>
      </w:rPr>
      <w:tblPr/>
      <w:tcPr>
        <w:shd w:val="clear" w:color="auto" w:fill="EFFDEA" w:themeFill="accent5" w:themeFillTint="34"/>
      </w:tcPr>
    </w:tblStylePr>
    <w:tblStylePr w:type="band2Horz">
      <w:rPr>
        <w:rFonts w:ascii="Arial" w:hAnsi="Arial"/>
        <w:color w:val="44DF0D" w:themeColor="accent5" w:themeShade="95"/>
        <w:sz w:val="22"/>
      </w:rPr>
    </w:tblStylePr>
  </w:style>
  <w:style w:type="table" w:customStyle="1" w:styleId="Tabellagriglia6acolori-colore61">
    <w:name w:val="Tabella griglia 6 a colori - colore 61"/>
    <w:basedOn w:val="TableNormal"/>
    <w:uiPriority w:val="99"/>
    <w:rsid w:val="0075553C"/>
    <w:pPr>
      <w:spacing w:after="0" w:line="240" w:lineRule="auto"/>
    </w:pPr>
    <w:tblPr>
      <w:tblStyleRowBandSize w:val="1"/>
      <w:tblStyleColBandSize w:val="1"/>
      <w:tblBorders>
        <w:top w:val="single" w:sz="4" w:space="0" w:color="BFBFBF" w:themeColor="accent6"/>
        <w:left w:val="single" w:sz="4" w:space="0" w:color="BFBFBF" w:themeColor="accent6"/>
        <w:bottom w:val="single" w:sz="4" w:space="0" w:color="BFBFBF" w:themeColor="accent6"/>
        <w:right w:val="single" w:sz="4" w:space="0" w:color="BFBFBF" w:themeColor="accent6"/>
        <w:insideH w:val="single" w:sz="4" w:space="0" w:color="BFBFBF" w:themeColor="accent6"/>
        <w:insideV w:val="single" w:sz="4" w:space="0" w:color="BFBFBF" w:themeColor="accent6"/>
      </w:tblBorders>
    </w:tblPr>
    <w:tblStylePr w:type="firstRow">
      <w:rPr>
        <w:b/>
        <w:color w:val="44DF0D" w:themeColor="accent5" w:themeShade="95"/>
      </w:rPr>
      <w:tblPr/>
      <w:tcPr>
        <w:tcBorders>
          <w:bottom w:val="single" w:sz="12" w:space="0" w:color="BFBFBF" w:themeColor="accent6"/>
        </w:tcBorders>
      </w:tcPr>
    </w:tblStylePr>
    <w:tblStylePr w:type="lastRow">
      <w:rPr>
        <w:b/>
        <w:color w:val="44DF0D" w:themeColor="accent5" w:themeShade="95"/>
      </w:rPr>
    </w:tblStylePr>
    <w:tblStylePr w:type="firstCol">
      <w:rPr>
        <w:b/>
        <w:color w:val="44DF0D" w:themeColor="accent5" w:themeShade="95"/>
      </w:rPr>
    </w:tblStylePr>
    <w:tblStylePr w:type="lastCol">
      <w:rPr>
        <w:b/>
        <w:color w:val="44DF0D" w:themeColor="accent5" w:themeShade="95"/>
      </w:rPr>
    </w:tblStylePr>
    <w:tblStylePr w:type="band1Vert">
      <w:tblPr/>
      <w:tcPr>
        <w:shd w:val="clear" w:color="auto" w:fill="F1F1F1" w:themeFill="accent6" w:themeFillTint="34"/>
      </w:tcPr>
    </w:tblStylePr>
    <w:tblStylePr w:type="band1Horz">
      <w:rPr>
        <w:rFonts w:ascii="Arial" w:hAnsi="Arial"/>
        <w:color w:val="44DF0D" w:themeColor="accent5" w:themeShade="95"/>
        <w:sz w:val="22"/>
      </w:rPr>
      <w:tblPr/>
      <w:tcPr>
        <w:shd w:val="clear" w:color="auto" w:fill="F1F1F1" w:themeFill="accent6" w:themeFillTint="34"/>
      </w:tcPr>
    </w:tblStylePr>
    <w:tblStylePr w:type="band2Horz">
      <w:rPr>
        <w:rFonts w:ascii="Arial" w:hAnsi="Arial"/>
        <w:color w:val="44DF0D" w:themeColor="accent5" w:themeShade="95"/>
        <w:sz w:val="22"/>
      </w:rPr>
    </w:tblStylePr>
  </w:style>
  <w:style w:type="table" w:customStyle="1" w:styleId="Tabellagriglia7acolori1">
    <w:name w:val="Tabella griglia 7 a colori1"/>
    <w:basedOn w:val="TableNormal"/>
    <w:uiPriority w:val="99"/>
    <w:rsid w:val="0075553C"/>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Tabellagriglia7acolori-colore11">
    <w:name w:val="Tabella griglia 7 a colori - colore 11"/>
    <w:basedOn w:val="TableNormal"/>
    <w:uiPriority w:val="99"/>
    <w:rsid w:val="0075553C"/>
    <w:pPr>
      <w:spacing w:after="0" w:line="240" w:lineRule="auto"/>
    </w:pPr>
    <w:tblPr>
      <w:tblStyleRowBandSize w:val="1"/>
      <w:tblStyleColBandSize w:val="1"/>
      <w:tblBorders>
        <w:bottom w:val="single" w:sz="4" w:space="0" w:color="F3B892" w:themeColor="accent1" w:themeTint="80"/>
        <w:right w:val="single" w:sz="4" w:space="0" w:color="F3B892" w:themeColor="accent1" w:themeTint="80"/>
        <w:insideH w:val="single" w:sz="4" w:space="0" w:color="F3B892" w:themeColor="accent1" w:themeTint="80"/>
        <w:insideV w:val="single" w:sz="4" w:space="0" w:color="F3B892" w:themeColor="accent1" w:themeTint="80"/>
      </w:tblBorders>
    </w:tblPr>
    <w:tblStylePr w:type="firstRow">
      <w:rPr>
        <w:rFonts w:ascii="Arial" w:hAnsi="Arial"/>
        <w:b/>
        <w:color w:val="F3B892" w:themeColor="accent1" w:themeTint="80" w:themeShade="95"/>
        <w:sz w:val="22"/>
      </w:rPr>
      <w:tblPr/>
      <w:tcPr>
        <w:tcBorders>
          <w:top w:val="none" w:sz="0" w:space="0" w:color="auto"/>
          <w:left w:val="none" w:sz="0" w:space="0" w:color="auto"/>
          <w:bottom w:val="single" w:sz="4" w:space="0" w:color="F3B892" w:themeColor="accent1" w:themeTint="80"/>
          <w:right w:val="none" w:sz="0" w:space="0" w:color="auto"/>
        </w:tcBorders>
        <w:shd w:val="clear" w:color="auto" w:fill="FFFFFF" w:themeFill="light1"/>
      </w:tcPr>
    </w:tblStylePr>
    <w:tblStylePr w:type="lastRow">
      <w:rPr>
        <w:rFonts w:ascii="Arial" w:hAnsi="Arial"/>
        <w:b/>
        <w:color w:val="F3B892" w:themeColor="accent1" w:themeTint="80" w:themeShade="95"/>
        <w:sz w:val="22"/>
      </w:rPr>
      <w:tblPr/>
      <w:tcPr>
        <w:tcBorders>
          <w:top w:val="single" w:sz="4" w:space="0" w:color="F3B892"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3B892" w:themeColor="accent1" w:themeTint="80" w:themeShade="95"/>
        <w:sz w:val="22"/>
      </w:rPr>
      <w:tblPr/>
      <w:tcPr>
        <w:tcBorders>
          <w:top w:val="none" w:sz="0" w:space="0" w:color="auto"/>
          <w:left w:val="none" w:sz="0" w:space="0" w:color="auto"/>
          <w:bottom w:val="none" w:sz="0" w:space="0" w:color="auto"/>
          <w:right w:val="single" w:sz="4" w:space="0" w:color="F3B892" w:themeColor="accent1" w:themeTint="80"/>
        </w:tcBorders>
        <w:shd w:val="clear" w:color="auto" w:fill="FFFFFF"/>
      </w:tcPr>
    </w:tblStylePr>
    <w:tblStylePr w:type="lastCol">
      <w:rPr>
        <w:rFonts w:ascii="Arial" w:hAnsi="Arial"/>
        <w:i/>
        <w:color w:val="F3B892" w:themeColor="accent1" w:themeTint="80" w:themeShade="95"/>
        <w:sz w:val="22"/>
      </w:rPr>
      <w:tblPr/>
      <w:tcPr>
        <w:tcBorders>
          <w:top w:val="none" w:sz="0" w:space="0" w:color="auto"/>
          <w:left w:val="single" w:sz="4" w:space="0" w:color="F3B892" w:themeColor="accent1" w:themeTint="80"/>
          <w:bottom w:val="none" w:sz="0" w:space="0" w:color="auto"/>
          <w:right w:val="none" w:sz="0" w:space="0" w:color="auto"/>
        </w:tcBorders>
        <w:shd w:val="clear" w:color="auto" w:fill="FFFFFF"/>
      </w:tcPr>
    </w:tblStylePr>
    <w:tblStylePr w:type="band1Vert">
      <w:tblPr/>
      <w:tcPr>
        <w:shd w:val="clear" w:color="auto" w:fill="FAE2D2" w:themeFill="accent1" w:themeFillTint="34"/>
      </w:tcPr>
    </w:tblStylePr>
    <w:tblStylePr w:type="band1Horz">
      <w:rPr>
        <w:rFonts w:ascii="Arial" w:hAnsi="Arial"/>
        <w:color w:val="F3B892" w:themeColor="accent1" w:themeTint="80" w:themeShade="95"/>
        <w:sz w:val="22"/>
      </w:rPr>
      <w:tblPr/>
      <w:tcPr>
        <w:shd w:val="clear" w:color="auto" w:fill="FAE2D2" w:themeFill="accent1" w:themeFillTint="34"/>
      </w:tcPr>
    </w:tblStylePr>
    <w:tblStylePr w:type="band2Horz">
      <w:rPr>
        <w:rFonts w:ascii="Arial" w:hAnsi="Arial"/>
        <w:color w:val="F3B892" w:themeColor="accent1" w:themeTint="80" w:themeShade="95"/>
        <w:sz w:val="22"/>
      </w:rPr>
    </w:tblStylePr>
  </w:style>
  <w:style w:type="table" w:customStyle="1" w:styleId="Tabellagriglia7acolori-colore21">
    <w:name w:val="Tabella griglia 7 a colori - colore 21"/>
    <w:basedOn w:val="TableNormal"/>
    <w:uiPriority w:val="99"/>
    <w:rsid w:val="0075553C"/>
    <w:pPr>
      <w:spacing w:after="0" w:line="240" w:lineRule="auto"/>
    </w:pPr>
    <w:tblPr>
      <w:tblStyleRowBandSize w:val="1"/>
      <w:tblStyleColBandSize w:val="1"/>
      <w:tblBorders>
        <w:bottom w:val="single" w:sz="4" w:space="0" w:color="B7D0ED" w:themeColor="accent2" w:themeTint="97"/>
        <w:right w:val="single" w:sz="4" w:space="0" w:color="B7D0ED" w:themeColor="accent2" w:themeTint="97"/>
        <w:insideH w:val="single" w:sz="4" w:space="0" w:color="B7D0ED" w:themeColor="accent2" w:themeTint="97"/>
        <w:insideV w:val="single" w:sz="4" w:space="0" w:color="B7D0ED" w:themeColor="accent2" w:themeTint="97"/>
      </w:tblBorders>
    </w:tblPr>
    <w:tblStylePr w:type="firstRow">
      <w:rPr>
        <w:rFonts w:ascii="Arial" w:hAnsi="Arial"/>
        <w:b/>
        <w:color w:val="B7D0ED" w:themeColor="accent2" w:themeTint="97" w:themeShade="95"/>
        <w:sz w:val="22"/>
      </w:rPr>
      <w:tblPr/>
      <w:tcPr>
        <w:tcBorders>
          <w:top w:val="none" w:sz="0" w:space="0" w:color="auto"/>
          <w:left w:val="none" w:sz="0" w:space="0" w:color="auto"/>
          <w:bottom w:val="single" w:sz="4" w:space="0" w:color="B7D0ED" w:themeColor="accent2" w:themeTint="97"/>
          <w:right w:val="none" w:sz="0" w:space="0" w:color="auto"/>
        </w:tcBorders>
        <w:shd w:val="clear" w:color="auto" w:fill="FFFFFF" w:themeFill="light1"/>
      </w:tcPr>
    </w:tblStylePr>
    <w:tblStylePr w:type="lastRow">
      <w:rPr>
        <w:rFonts w:ascii="Arial" w:hAnsi="Arial"/>
        <w:b/>
        <w:color w:val="B7D0ED" w:themeColor="accent2" w:themeTint="97" w:themeShade="95"/>
        <w:sz w:val="22"/>
      </w:rPr>
      <w:tblPr/>
      <w:tcPr>
        <w:tcBorders>
          <w:top w:val="single" w:sz="4" w:space="0" w:color="B7D0ED"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7D0ED" w:themeColor="accent2" w:themeTint="97" w:themeShade="95"/>
        <w:sz w:val="22"/>
      </w:rPr>
      <w:tblPr/>
      <w:tcPr>
        <w:tcBorders>
          <w:top w:val="none" w:sz="0" w:space="0" w:color="auto"/>
          <w:left w:val="none" w:sz="0" w:space="0" w:color="auto"/>
          <w:bottom w:val="none" w:sz="0" w:space="0" w:color="auto"/>
          <w:right w:val="single" w:sz="4" w:space="0" w:color="B7D0ED" w:themeColor="accent2" w:themeTint="97"/>
        </w:tcBorders>
        <w:shd w:val="clear" w:color="auto" w:fill="FFFFFF"/>
      </w:tcPr>
    </w:tblStylePr>
    <w:tblStylePr w:type="lastCol">
      <w:rPr>
        <w:rFonts w:ascii="Arial" w:hAnsi="Arial"/>
        <w:i/>
        <w:color w:val="B7D0ED" w:themeColor="accent2" w:themeTint="97" w:themeShade="95"/>
        <w:sz w:val="22"/>
      </w:rPr>
      <w:tblPr/>
      <w:tcPr>
        <w:tcBorders>
          <w:top w:val="none" w:sz="0" w:space="0" w:color="auto"/>
          <w:left w:val="single" w:sz="4" w:space="0" w:color="B7D0ED" w:themeColor="accent2" w:themeTint="97"/>
          <w:bottom w:val="none" w:sz="0" w:space="0" w:color="auto"/>
          <w:right w:val="none" w:sz="0" w:space="0" w:color="auto"/>
        </w:tcBorders>
        <w:shd w:val="clear" w:color="auto" w:fill="FFFFFF"/>
      </w:tcPr>
    </w:tblStylePr>
    <w:tblStylePr w:type="band1Vert">
      <w:tblPr/>
      <w:tcPr>
        <w:shd w:val="clear" w:color="auto" w:fill="E7EFF9" w:themeFill="accent2" w:themeFillTint="32"/>
      </w:tcPr>
    </w:tblStylePr>
    <w:tblStylePr w:type="band1Horz">
      <w:rPr>
        <w:rFonts w:ascii="Arial" w:hAnsi="Arial"/>
        <w:color w:val="B7D0ED" w:themeColor="accent2" w:themeTint="97" w:themeShade="95"/>
        <w:sz w:val="22"/>
      </w:rPr>
      <w:tblPr/>
      <w:tcPr>
        <w:shd w:val="clear" w:color="auto" w:fill="E7EFF9" w:themeFill="accent2" w:themeFillTint="32"/>
      </w:tcPr>
    </w:tblStylePr>
    <w:tblStylePr w:type="band2Horz">
      <w:rPr>
        <w:rFonts w:ascii="Arial" w:hAnsi="Arial"/>
        <w:color w:val="B7D0ED" w:themeColor="accent2" w:themeTint="97" w:themeShade="95"/>
        <w:sz w:val="22"/>
      </w:rPr>
    </w:tblStylePr>
  </w:style>
  <w:style w:type="table" w:customStyle="1" w:styleId="Tabellagriglia7acolori-colore31">
    <w:name w:val="Tabella griglia 7 a colori - colore 31"/>
    <w:basedOn w:val="TableNormal"/>
    <w:uiPriority w:val="99"/>
    <w:rsid w:val="0075553C"/>
    <w:pPr>
      <w:spacing w:after="0" w:line="240" w:lineRule="auto"/>
    </w:pPr>
    <w:tblPr>
      <w:tblStyleRowBandSize w:val="1"/>
      <w:tblStyleColBandSize w:val="1"/>
      <w:tblBorders>
        <w:bottom w:val="single" w:sz="4" w:space="0" w:color="73151B" w:themeColor="accent3" w:themeTint="FE"/>
        <w:right w:val="single" w:sz="4" w:space="0" w:color="73151B" w:themeColor="accent3" w:themeTint="FE"/>
        <w:insideH w:val="single" w:sz="4" w:space="0" w:color="73151B" w:themeColor="accent3" w:themeTint="FE"/>
        <w:insideV w:val="single" w:sz="4" w:space="0" w:color="73151B" w:themeColor="accent3" w:themeTint="FE"/>
      </w:tblBorders>
    </w:tblPr>
    <w:tblStylePr w:type="firstRow">
      <w:rPr>
        <w:rFonts w:ascii="Arial" w:hAnsi="Arial"/>
        <w:b/>
        <w:color w:val="73151B" w:themeColor="accent3" w:themeTint="FE" w:themeShade="95"/>
        <w:sz w:val="22"/>
      </w:rPr>
      <w:tblPr/>
      <w:tcPr>
        <w:tcBorders>
          <w:top w:val="none" w:sz="0" w:space="0" w:color="auto"/>
          <w:left w:val="none" w:sz="0" w:space="0" w:color="auto"/>
          <w:bottom w:val="single" w:sz="4" w:space="0" w:color="73151B" w:themeColor="accent3" w:themeTint="FE"/>
          <w:right w:val="none" w:sz="0" w:space="0" w:color="auto"/>
        </w:tcBorders>
        <w:shd w:val="clear" w:color="auto" w:fill="FFFFFF" w:themeFill="light1"/>
      </w:tcPr>
    </w:tblStylePr>
    <w:tblStylePr w:type="lastRow">
      <w:rPr>
        <w:rFonts w:ascii="Arial" w:hAnsi="Arial"/>
        <w:b/>
        <w:color w:val="73151B" w:themeColor="accent3" w:themeTint="FE" w:themeShade="95"/>
        <w:sz w:val="22"/>
      </w:rPr>
      <w:tblPr/>
      <w:tcPr>
        <w:tcBorders>
          <w:top w:val="single" w:sz="4" w:space="0" w:color="73151B"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3151B" w:themeColor="accent3" w:themeTint="FE" w:themeShade="95"/>
        <w:sz w:val="22"/>
      </w:rPr>
      <w:tblPr/>
      <w:tcPr>
        <w:tcBorders>
          <w:top w:val="none" w:sz="0" w:space="0" w:color="auto"/>
          <w:left w:val="none" w:sz="0" w:space="0" w:color="auto"/>
          <w:bottom w:val="none" w:sz="0" w:space="0" w:color="auto"/>
          <w:right w:val="single" w:sz="4" w:space="0" w:color="73151B" w:themeColor="accent3" w:themeTint="FE"/>
        </w:tcBorders>
        <w:shd w:val="clear" w:color="auto" w:fill="FFFFFF"/>
      </w:tcPr>
    </w:tblStylePr>
    <w:tblStylePr w:type="lastCol">
      <w:rPr>
        <w:rFonts w:ascii="Arial" w:hAnsi="Arial"/>
        <w:i/>
        <w:color w:val="73151B" w:themeColor="accent3" w:themeTint="FE" w:themeShade="95"/>
        <w:sz w:val="22"/>
      </w:rPr>
      <w:tblPr/>
      <w:tcPr>
        <w:tcBorders>
          <w:top w:val="none" w:sz="0" w:space="0" w:color="auto"/>
          <w:left w:val="single" w:sz="4" w:space="0" w:color="73151B" w:themeColor="accent3" w:themeTint="FE"/>
          <w:bottom w:val="none" w:sz="0" w:space="0" w:color="auto"/>
          <w:right w:val="none" w:sz="0" w:space="0" w:color="auto"/>
        </w:tcBorders>
        <w:shd w:val="clear" w:color="auto" w:fill="FFFFFF"/>
      </w:tcPr>
    </w:tblStylePr>
    <w:tblStylePr w:type="band1Vert">
      <w:tblPr/>
      <w:tcPr>
        <w:shd w:val="clear" w:color="auto" w:fill="F3BEC1" w:themeFill="accent3" w:themeFillTint="34"/>
      </w:tcPr>
    </w:tblStylePr>
    <w:tblStylePr w:type="band1Horz">
      <w:rPr>
        <w:rFonts w:ascii="Arial" w:hAnsi="Arial"/>
        <w:color w:val="73151B" w:themeColor="accent3" w:themeTint="FE" w:themeShade="95"/>
        <w:sz w:val="22"/>
      </w:rPr>
      <w:tblPr/>
      <w:tcPr>
        <w:shd w:val="clear" w:color="auto" w:fill="F3BEC1" w:themeFill="accent3" w:themeFillTint="34"/>
      </w:tcPr>
    </w:tblStylePr>
    <w:tblStylePr w:type="band2Horz">
      <w:rPr>
        <w:rFonts w:ascii="Arial" w:hAnsi="Arial"/>
        <w:color w:val="73151B" w:themeColor="accent3" w:themeTint="FE" w:themeShade="95"/>
        <w:sz w:val="22"/>
      </w:rPr>
    </w:tblStylePr>
  </w:style>
  <w:style w:type="table" w:customStyle="1" w:styleId="Tabellagriglia7acolori-colore41">
    <w:name w:val="Tabella griglia 7 a colori - colore 41"/>
    <w:basedOn w:val="TableNormal"/>
    <w:uiPriority w:val="99"/>
    <w:rsid w:val="0075553C"/>
    <w:pPr>
      <w:spacing w:after="0" w:line="240" w:lineRule="auto"/>
    </w:pPr>
    <w:tblPr>
      <w:tblStyleRowBandSize w:val="1"/>
      <w:tblStyleColBandSize w:val="1"/>
      <w:tblBorders>
        <w:bottom w:val="single" w:sz="4" w:space="0" w:color="B1B1B1" w:themeColor="accent4" w:themeTint="9A"/>
        <w:right w:val="single" w:sz="4" w:space="0" w:color="B1B1B1" w:themeColor="accent4" w:themeTint="9A"/>
        <w:insideH w:val="single" w:sz="4" w:space="0" w:color="B1B1B1" w:themeColor="accent4" w:themeTint="9A"/>
        <w:insideV w:val="single" w:sz="4" w:space="0" w:color="B1B1B1" w:themeColor="accent4" w:themeTint="9A"/>
      </w:tblBorders>
    </w:tblPr>
    <w:tblStylePr w:type="firstRow">
      <w:rPr>
        <w:rFonts w:ascii="Arial" w:hAnsi="Arial"/>
        <w:b/>
        <w:color w:val="B1B1B1" w:themeColor="accent4" w:themeTint="9A" w:themeShade="95"/>
        <w:sz w:val="22"/>
      </w:rPr>
      <w:tblPr/>
      <w:tcPr>
        <w:tcBorders>
          <w:top w:val="none" w:sz="0" w:space="0" w:color="auto"/>
          <w:left w:val="none" w:sz="0" w:space="0" w:color="auto"/>
          <w:bottom w:val="single" w:sz="4" w:space="0" w:color="B1B1B1" w:themeColor="accent4" w:themeTint="9A"/>
          <w:right w:val="none" w:sz="0" w:space="0" w:color="auto"/>
        </w:tcBorders>
        <w:shd w:val="clear" w:color="auto" w:fill="FFFFFF" w:themeFill="light1"/>
      </w:tcPr>
    </w:tblStylePr>
    <w:tblStylePr w:type="lastRow">
      <w:rPr>
        <w:rFonts w:ascii="Arial" w:hAnsi="Arial"/>
        <w:b/>
        <w:color w:val="B1B1B1" w:themeColor="accent4" w:themeTint="9A" w:themeShade="95"/>
        <w:sz w:val="22"/>
      </w:rPr>
      <w:tblPr/>
      <w:tcPr>
        <w:tcBorders>
          <w:top w:val="single" w:sz="4" w:space="0" w:color="B1B1B1"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1B1B1" w:themeColor="accent4" w:themeTint="9A" w:themeShade="95"/>
        <w:sz w:val="22"/>
      </w:rPr>
      <w:tblPr/>
      <w:tcPr>
        <w:tcBorders>
          <w:top w:val="none" w:sz="0" w:space="0" w:color="auto"/>
          <w:left w:val="none" w:sz="0" w:space="0" w:color="auto"/>
          <w:bottom w:val="none" w:sz="0" w:space="0" w:color="auto"/>
          <w:right w:val="single" w:sz="4" w:space="0" w:color="B1B1B1" w:themeColor="accent4" w:themeTint="9A"/>
        </w:tcBorders>
        <w:shd w:val="clear" w:color="auto" w:fill="FFFFFF"/>
      </w:tcPr>
    </w:tblStylePr>
    <w:tblStylePr w:type="lastCol">
      <w:rPr>
        <w:rFonts w:ascii="Arial" w:hAnsi="Arial"/>
        <w:i/>
        <w:color w:val="B1B1B1" w:themeColor="accent4" w:themeTint="9A" w:themeShade="95"/>
        <w:sz w:val="22"/>
      </w:rPr>
      <w:tblPr/>
      <w:tcPr>
        <w:tcBorders>
          <w:top w:val="none" w:sz="0" w:space="0" w:color="auto"/>
          <w:left w:val="single" w:sz="4" w:space="0" w:color="B1B1B1" w:themeColor="accent4" w:themeTint="9A"/>
          <w:bottom w:val="none" w:sz="0" w:space="0" w:color="auto"/>
          <w:right w:val="none" w:sz="0" w:space="0" w:color="auto"/>
        </w:tcBorders>
        <w:shd w:val="clear" w:color="auto" w:fill="FFFFFF"/>
      </w:tcPr>
    </w:tblStylePr>
    <w:tblStylePr w:type="band1Vert">
      <w:tblPr/>
      <w:tcPr>
        <w:shd w:val="clear" w:color="auto" w:fill="E4E4E4" w:themeFill="accent4" w:themeFillTint="34"/>
      </w:tcPr>
    </w:tblStylePr>
    <w:tblStylePr w:type="band1Horz">
      <w:rPr>
        <w:rFonts w:ascii="Arial" w:hAnsi="Arial"/>
        <w:color w:val="B1B1B1" w:themeColor="accent4" w:themeTint="9A" w:themeShade="95"/>
        <w:sz w:val="22"/>
      </w:rPr>
      <w:tblPr/>
      <w:tcPr>
        <w:shd w:val="clear" w:color="auto" w:fill="E4E4E4" w:themeFill="accent4" w:themeFillTint="34"/>
      </w:tcPr>
    </w:tblStylePr>
    <w:tblStylePr w:type="band2Horz">
      <w:rPr>
        <w:rFonts w:ascii="Arial" w:hAnsi="Arial"/>
        <w:color w:val="B1B1B1" w:themeColor="accent4" w:themeTint="9A" w:themeShade="95"/>
        <w:sz w:val="22"/>
      </w:rPr>
    </w:tblStylePr>
  </w:style>
  <w:style w:type="table" w:customStyle="1" w:styleId="Tabellagriglia7acolori-colore51">
    <w:name w:val="Tabella griglia 7 a colori - colore 51"/>
    <w:basedOn w:val="TableNormal"/>
    <w:uiPriority w:val="99"/>
    <w:rsid w:val="0075553C"/>
    <w:pPr>
      <w:spacing w:after="0" w:line="240" w:lineRule="auto"/>
    </w:pPr>
    <w:tblPr>
      <w:tblStyleRowBandSize w:val="1"/>
      <w:tblStyleColBandSize w:val="1"/>
      <w:tblBorders>
        <w:bottom w:val="single" w:sz="4" w:space="0" w:color="D4FBC7" w:themeColor="accent5" w:themeTint="90"/>
        <w:right w:val="single" w:sz="4" w:space="0" w:color="D4FBC7" w:themeColor="accent5" w:themeTint="90"/>
        <w:insideH w:val="single" w:sz="4" w:space="0" w:color="D4FBC7" w:themeColor="accent5" w:themeTint="90"/>
        <w:insideV w:val="single" w:sz="4" w:space="0" w:color="D4FBC7" w:themeColor="accent5" w:themeTint="90"/>
      </w:tblBorders>
    </w:tblPr>
    <w:tblStylePr w:type="firstRow">
      <w:rPr>
        <w:rFonts w:ascii="Arial" w:hAnsi="Arial"/>
        <w:b/>
        <w:color w:val="44DF0D" w:themeColor="accent5" w:themeShade="95"/>
        <w:sz w:val="22"/>
      </w:rPr>
      <w:tblPr/>
      <w:tcPr>
        <w:tcBorders>
          <w:top w:val="none" w:sz="0" w:space="0" w:color="auto"/>
          <w:left w:val="none" w:sz="0" w:space="0" w:color="auto"/>
          <w:bottom w:val="single" w:sz="4" w:space="0" w:color="D4FBC7" w:themeColor="accent5" w:themeTint="90"/>
          <w:right w:val="none" w:sz="0" w:space="0" w:color="auto"/>
        </w:tcBorders>
        <w:shd w:val="clear" w:color="auto" w:fill="FFFFFF" w:themeFill="light1"/>
      </w:tcPr>
    </w:tblStylePr>
    <w:tblStylePr w:type="lastRow">
      <w:rPr>
        <w:rFonts w:ascii="Arial" w:hAnsi="Arial"/>
        <w:b/>
        <w:color w:val="44DF0D" w:themeColor="accent5" w:themeShade="95"/>
        <w:sz w:val="22"/>
      </w:rPr>
      <w:tblPr/>
      <w:tcPr>
        <w:tcBorders>
          <w:top w:val="single" w:sz="4" w:space="0" w:color="D4FBC7"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4DF0D" w:themeColor="accent5" w:themeShade="95"/>
        <w:sz w:val="22"/>
      </w:rPr>
      <w:tblPr/>
      <w:tcPr>
        <w:tcBorders>
          <w:top w:val="none" w:sz="0" w:space="0" w:color="auto"/>
          <w:left w:val="none" w:sz="0" w:space="0" w:color="auto"/>
          <w:bottom w:val="none" w:sz="0" w:space="0" w:color="auto"/>
          <w:right w:val="single" w:sz="4" w:space="0" w:color="D4FBC7" w:themeColor="accent5" w:themeTint="90"/>
        </w:tcBorders>
        <w:shd w:val="clear" w:color="auto" w:fill="FFFFFF"/>
      </w:tcPr>
    </w:tblStylePr>
    <w:tblStylePr w:type="lastCol">
      <w:rPr>
        <w:rFonts w:ascii="Arial" w:hAnsi="Arial"/>
        <w:i/>
        <w:color w:val="44DF0D" w:themeColor="accent5" w:themeShade="95"/>
        <w:sz w:val="22"/>
      </w:rPr>
      <w:tblPr/>
      <w:tcPr>
        <w:tcBorders>
          <w:top w:val="none" w:sz="0" w:space="0" w:color="auto"/>
          <w:left w:val="single" w:sz="4" w:space="0" w:color="D4FBC7" w:themeColor="accent5" w:themeTint="90"/>
          <w:bottom w:val="none" w:sz="0" w:space="0" w:color="auto"/>
          <w:right w:val="none" w:sz="0" w:space="0" w:color="auto"/>
        </w:tcBorders>
        <w:shd w:val="clear" w:color="auto" w:fill="FFFFFF"/>
      </w:tcPr>
    </w:tblStylePr>
    <w:tblStylePr w:type="band1Vert">
      <w:tblPr/>
      <w:tcPr>
        <w:shd w:val="clear" w:color="auto" w:fill="EFFDEA" w:themeFill="accent5" w:themeFillTint="34"/>
      </w:tcPr>
    </w:tblStylePr>
    <w:tblStylePr w:type="band1Horz">
      <w:rPr>
        <w:rFonts w:ascii="Arial" w:hAnsi="Arial"/>
        <w:color w:val="44DF0D" w:themeColor="accent5" w:themeShade="95"/>
        <w:sz w:val="22"/>
      </w:rPr>
      <w:tblPr/>
      <w:tcPr>
        <w:shd w:val="clear" w:color="auto" w:fill="EFFDEA" w:themeFill="accent5" w:themeFillTint="34"/>
      </w:tcPr>
    </w:tblStylePr>
    <w:tblStylePr w:type="band2Horz">
      <w:rPr>
        <w:rFonts w:ascii="Arial" w:hAnsi="Arial"/>
        <w:color w:val="44DF0D" w:themeColor="accent5" w:themeShade="95"/>
        <w:sz w:val="22"/>
      </w:rPr>
    </w:tblStylePr>
  </w:style>
  <w:style w:type="table" w:customStyle="1" w:styleId="Tabellagriglia7acolori-colore61">
    <w:name w:val="Tabella griglia 7 a colori - colore 61"/>
    <w:basedOn w:val="TableNormal"/>
    <w:uiPriority w:val="99"/>
    <w:rsid w:val="0075553C"/>
    <w:pPr>
      <w:spacing w:after="0" w:line="240" w:lineRule="auto"/>
    </w:pPr>
    <w:tblPr>
      <w:tblStyleRowBandSize w:val="1"/>
      <w:tblStyleColBandSize w:val="1"/>
      <w:tblBorders>
        <w:bottom w:val="single" w:sz="4" w:space="0" w:color="DADADA" w:themeColor="accent6" w:themeTint="90"/>
        <w:right w:val="single" w:sz="4" w:space="0" w:color="DADADA" w:themeColor="accent6" w:themeTint="90"/>
        <w:insideH w:val="single" w:sz="4" w:space="0" w:color="DADADA" w:themeColor="accent6" w:themeTint="90"/>
        <w:insideV w:val="single" w:sz="4" w:space="0" w:color="DADADA" w:themeColor="accent6" w:themeTint="90"/>
      </w:tblBorders>
    </w:tblPr>
    <w:tblStylePr w:type="firstRow">
      <w:rPr>
        <w:rFonts w:ascii="Arial" w:hAnsi="Arial"/>
        <w:b/>
        <w:color w:val="6F6F6F" w:themeColor="accent6" w:themeShade="95"/>
        <w:sz w:val="22"/>
      </w:rPr>
      <w:tblPr/>
      <w:tcPr>
        <w:tcBorders>
          <w:top w:val="none" w:sz="0" w:space="0" w:color="auto"/>
          <w:left w:val="none" w:sz="0" w:space="0" w:color="auto"/>
          <w:bottom w:val="single" w:sz="4" w:space="0" w:color="DADADA" w:themeColor="accent6" w:themeTint="90"/>
          <w:right w:val="none" w:sz="0" w:space="0" w:color="auto"/>
        </w:tcBorders>
        <w:shd w:val="clear" w:color="auto" w:fill="FFFFFF" w:themeFill="light1"/>
      </w:tcPr>
    </w:tblStylePr>
    <w:tblStylePr w:type="lastRow">
      <w:rPr>
        <w:rFonts w:ascii="Arial" w:hAnsi="Arial"/>
        <w:b/>
        <w:color w:val="6F6F6F" w:themeColor="accent6" w:themeShade="95"/>
        <w:sz w:val="22"/>
      </w:rPr>
      <w:tblPr/>
      <w:tcPr>
        <w:tcBorders>
          <w:top w:val="single" w:sz="4" w:space="0" w:color="DADADA"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6F6F6F" w:themeColor="accent6" w:themeShade="95"/>
        <w:sz w:val="22"/>
      </w:rPr>
      <w:tblPr/>
      <w:tcPr>
        <w:tcBorders>
          <w:top w:val="none" w:sz="0" w:space="0" w:color="auto"/>
          <w:left w:val="none" w:sz="0" w:space="0" w:color="auto"/>
          <w:bottom w:val="none" w:sz="0" w:space="0" w:color="auto"/>
          <w:right w:val="single" w:sz="4" w:space="0" w:color="DADADA" w:themeColor="accent6" w:themeTint="90"/>
        </w:tcBorders>
        <w:shd w:val="clear" w:color="auto" w:fill="FFFFFF"/>
      </w:tcPr>
    </w:tblStylePr>
    <w:tblStylePr w:type="lastCol">
      <w:rPr>
        <w:rFonts w:ascii="Arial" w:hAnsi="Arial"/>
        <w:i/>
        <w:color w:val="6F6F6F" w:themeColor="accent6" w:themeShade="95"/>
        <w:sz w:val="22"/>
      </w:rPr>
      <w:tblPr/>
      <w:tcPr>
        <w:tcBorders>
          <w:top w:val="none" w:sz="0" w:space="0" w:color="auto"/>
          <w:left w:val="single" w:sz="4" w:space="0" w:color="DADADA" w:themeColor="accent6" w:themeTint="90"/>
          <w:bottom w:val="none" w:sz="0" w:space="0" w:color="auto"/>
          <w:right w:val="none" w:sz="0" w:space="0" w:color="auto"/>
        </w:tcBorders>
        <w:shd w:val="clear" w:color="auto" w:fill="FFFFFF"/>
      </w:tcPr>
    </w:tblStylePr>
    <w:tblStylePr w:type="band1Vert">
      <w:tblPr/>
      <w:tcPr>
        <w:shd w:val="clear" w:color="auto" w:fill="F1F1F1" w:themeFill="accent6" w:themeFillTint="34"/>
      </w:tcPr>
    </w:tblStylePr>
    <w:tblStylePr w:type="band1Horz">
      <w:rPr>
        <w:rFonts w:ascii="Arial" w:hAnsi="Arial"/>
        <w:color w:val="6F6F6F" w:themeColor="accent6" w:themeShade="95"/>
        <w:sz w:val="22"/>
      </w:rPr>
      <w:tblPr/>
      <w:tcPr>
        <w:shd w:val="clear" w:color="auto" w:fill="F1F1F1" w:themeFill="accent6" w:themeFillTint="34"/>
      </w:tcPr>
    </w:tblStylePr>
    <w:tblStylePr w:type="band2Horz">
      <w:rPr>
        <w:rFonts w:ascii="Arial" w:hAnsi="Arial"/>
        <w:color w:val="6F6F6F" w:themeColor="accent6" w:themeShade="95"/>
        <w:sz w:val="22"/>
      </w:rPr>
    </w:tblStylePr>
  </w:style>
  <w:style w:type="table" w:customStyle="1" w:styleId="Tabellaelenco1chiara1">
    <w:name w:val="Tabella elenco 1 chiara1"/>
    <w:basedOn w:val="TableNormal"/>
    <w:uiPriority w:val="99"/>
    <w:rsid w:val="0075553C"/>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Tabellaelenco1chiara-colore11">
    <w:name w:val="Tabella elenco 1 chiara - colore 11"/>
    <w:basedOn w:val="TableNormal"/>
    <w:uiPriority w:val="99"/>
    <w:rsid w:val="0075553C"/>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77327" w:themeColor="accent1"/>
          <w:right w:val="none" w:sz="4" w:space="0" w:color="000000"/>
        </w:tcBorders>
      </w:tcPr>
    </w:tblStylePr>
    <w:tblStylePr w:type="lastRow">
      <w:rPr>
        <w:b/>
        <w:color w:val="404040"/>
      </w:rPr>
      <w:tblPr/>
      <w:tcPr>
        <w:tcBorders>
          <w:top w:val="single" w:sz="4" w:space="0" w:color="E77327"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9DBC8" w:themeFill="accent1" w:themeFillTint="40"/>
      </w:tcPr>
    </w:tblStylePr>
    <w:tblStylePr w:type="band1Horz">
      <w:tblPr/>
      <w:tcPr>
        <w:shd w:val="clear" w:color="auto" w:fill="F9DBC8" w:themeFill="accent1" w:themeFillTint="40"/>
      </w:tcPr>
    </w:tblStylePr>
  </w:style>
  <w:style w:type="table" w:customStyle="1" w:styleId="Tabellaelenco1chiara-colore21">
    <w:name w:val="Tabella elenco 1 chiara - colore 21"/>
    <w:basedOn w:val="TableNormal"/>
    <w:uiPriority w:val="99"/>
    <w:rsid w:val="0075553C"/>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7B1E2" w:themeColor="accent2"/>
          <w:right w:val="none" w:sz="4" w:space="0" w:color="000000"/>
        </w:tcBorders>
      </w:tcPr>
    </w:tblStylePr>
    <w:tblStylePr w:type="lastRow">
      <w:rPr>
        <w:b/>
        <w:color w:val="404040"/>
      </w:rPr>
      <w:tblPr/>
      <w:tcPr>
        <w:tcBorders>
          <w:top w:val="single" w:sz="4" w:space="0" w:color="87B1E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0EBF7" w:themeFill="accent2" w:themeFillTint="40"/>
      </w:tcPr>
    </w:tblStylePr>
    <w:tblStylePr w:type="band1Horz">
      <w:tblPr/>
      <w:tcPr>
        <w:shd w:val="clear" w:color="auto" w:fill="E0EBF7" w:themeFill="accent2" w:themeFillTint="40"/>
      </w:tcPr>
    </w:tblStylePr>
  </w:style>
  <w:style w:type="table" w:customStyle="1" w:styleId="Tabellaelenco1chiara-colore31">
    <w:name w:val="Tabella elenco 1 chiara - colore 31"/>
    <w:basedOn w:val="TableNormal"/>
    <w:uiPriority w:val="99"/>
    <w:rsid w:val="0075553C"/>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2151B" w:themeColor="accent3"/>
          <w:right w:val="none" w:sz="4" w:space="0" w:color="000000"/>
        </w:tcBorders>
      </w:tcPr>
    </w:tblStylePr>
    <w:tblStylePr w:type="lastRow">
      <w:rPr>
        <w:b/>
        <w:color w:val="404040"/>
      </w:rPr>
      <w:tblPr/>
      <w:tcPr>
        <w:tcBorders>
          <w:top w:val="single" w:sz="4" w:space="0" w:color="72151B"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0AFB3" w:themeFill="accent3" w:themeFillTint="40"/>
      </w:tcPr>
    </w:tblStylePr>
    <w:tblStylePr w:type="band1Horz">
      <w:tblPr/>
      <w:tcPr>
        <w:shd w:val="clear" w:color="auto" w:fill="F0AFB3" w:themeFill="accent3" w:themeFillTint="40"/>
      </w:tcPr>
    </w:tblStylePr>
  </w:style>
  <w:style w:type="table" w:customStyle="1" w:styleId="Tabellaelenco1chiara-colore41">
    <w:name w:val="Tabella elenco 1 chiara - colore 41"/>
    <w:basedOn w:val="TableNormal"/>
    <w:uiPriority w:val="99"/>
    <w:rsid w:val="0075553C"/>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F7F7F" w:themeColor="accent4"/>
          <w:right w:val="none" w:sz="4" w:space="0" w:color="000000"/>
        </w:tcBorders>
      </w:tcPr>
    </w:tblStylePr>
    <w:tblStylePr w:type="lastRow">
      <w:rPr>
        <w:b/>
        <w:color w:val="404040"/>
      </w:rPr>
      <w:tblPr/>
      <w:tcPr>
        <w:tcBorders>
          <w:top w:val="single" w:sz="4" w:space="0" w:color="7F7F7F"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EDEDE" w:themeFill="accent4" w:themeFillTint="40"/>
      </w:tcPr>
    </w:tblStylePr>
    <w:tblStylePr w:type="band1Horz">
      <w:tblPr/>
      <w:tcPr>
        <w:shd w:val="clear" w:color="auto" w:fill="DEDEDE" w:themeFill="accent4" w:themeFillTint="40"/>
      </w:tcPr>
    </w:tblStylePr>
  </w:style>
  <w:style w:type="table" w:customStyle="1" w:styleId="Tabellaelenco1chiara-colore51">
    <w:name w:val="Tabella elenco 1 chiara - colore 51"/>
    <w:basedOn w:val="TableNormal"/>
    <w:uiPriority w:val="99"/>
    <w:rsid w:val="0075553C"/>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B5F99D" w:themeColor="accent5"/>
          <w:right w:val="none" w:sz="4" w:space="0" w:color="000000"/>
        </w:tcBorders>
      </w:tcPr>
    </w:tblStylePr>
    <w:tblStylePr w:type="lastRow">
      <w:rPr>
        <w:b/>
        <w:color w:val="404040"/>
      </w:rPr>
      <w:tblPr/>
      <w:tcPr>
        <w:tcBorders>
          <w:top w:val="single" w:sz="4" w:space="0" w:color="B5F99D"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CFDE6" w:themeFill="accent5" w:themeFillTint="40"/>
      </w:tcPr>
    </w:tblStylePr>
    <w:tblStylePr w:type="band1Horz">
      <w:tblPr/>
      <w:tcPr>
        <w:shd w:val="clear" w:color="auto" w:fill="ECFDE6" w:themeFill="accent5" w:themeFillTint="40"/>
      </w:tcPr>
    </w:tblStylePr>
  </w:style>
  <w:style w:type="table" w:customStyle="1" w:styleId="Tabellaelenco1chiara-colore61">
    <w:name w:val="Tabella elenco 1 chiara - colore 61"/>
    <w:basedOn w:val="TableNormal"/>
    <w:uiPriority w:val="99"/>
    <w:rsid w:val="0075553C"/>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BFBFBF" w:themeColor="accent6"/>
          <w:right w:val="none" w:sz="4" w:space="0" w:color="000000"/>
        </w:tcBorders>
      </w:tcPr>
    </w:tblStylePr>
    <w:tblStylePr w:type="lastRow">
      <w:rPr>
        <w:b/>
        <w:color w:val="404040"/>
      </w:rPr>
      <w:tblPr/>
      <w:tcPr>
        <w:tcBorders>
          <w:top w:val="single" w:sz="4" w:space="0" w:color="BFBFBF"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EEEEE" w:themeFill="accent6" w:themeFillTint="40"/>
      </w:tcPr>
    </w:tblStylePr>
    <w:tblStylePr w:type="band1Horz">
      <w:tblPr/>
      <w:tcPr>
        <w:shd w:val="clear" w:color="auto" w:fill="EEEEEE" w:themeFill="accent6" w:themeFillTint="40"/>
      </w:tcPr>
    </w:tblStylePr>
  </w:style>
  <w:style w:type="table" w:customStyle="1" w:styleId="Tabellaelenco21">
    <w:name w:val="Tabella elenco 21"/>
    <w:basedOn w:val="TableNormal"/>
    <w:uiPriority w:val="99"/>
    <w:rsid w:val="0075553C"/>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Tabellaelenco2-colore11">
    <w:name w:val="Tabella elenco 2 - colore 11"/>
    <w:basedOn w:val="TableNormal"/>
    <w:uiPriority w:val="99"/>
    <w:rsid w:val="0075553C"/>
    <w:pPr>
      <w:spacing w:after="0" w:line="240" w:lineRule="auto"/>
    </w:pPr>
    <w:tblPr>
      <w:tblStyleRowBandSize w:val="1"/>
      <w:tblStyleColBandSize w:val="1"/>
      <w:tblBorders>
        <w:top w:val="single" w:sz="4" w:space="0" w:color="F1AF84" w:themeColor="accent1" w:themeTint="90"/>
        <w:bottom w:val="single" w:sz="4" w:space="0" w:color="F1AF84" w:themeColor="accent1" w:themeTint="90"/>
        <w:insideH w:val="single" w:sz="4" w:space="0" w:color="F1AF84" w:themeColor="accent1" w:themeTint="90"/>
      </w:tblBorders>
    </w:tblPr>
    <w:tblStylePr w:type="firstRow">
      <w:rPr>
        <w:rFonts w:ascii="Arial" w:hAnsi="Arial"/>
        <w:b/>
        <w:color w:val="404040"/>
        <w:sz w:val="22"/>
      </w:rPr>
      <w:tblPr/>
      <w:tcPr>
        <w:tcBorders>
          <w:top w:val="single" w:sz="4" w:space="0" w:color="F1AF84" w:themeColor="accent1" w:themeTint="90"/>
          <w:left w:val="none" w:sz="4" w:space="0" w:color="000000"/>
          <w:bottom w:val="single" w:sz="4" w:space="0" w:color="F1AF84" w:themeColor="accent1" w:themeTint="90"/>
          <w:right w:val="none" w:sz="4" w:space="0" w:color="000000"/>
        </w:tcBorders>
      </w:tcPr>
    </w:tblStylePr>
    <w:tblStylePr w:type="lastRow">
      <w:rPr>
        <w:rFonts w:ascii="Arial" w:hAnsi="Arial"/>
        <w:b/>
        <w:color w:val="404040"/>
        <w:sz w:val="22"/>
      </w:rPr>
      <w:tblPr/>
      <w:tcPr>
        <w:tcBorders>
          <w:top w:val="single" w:sz="4" w:space="0" w:color="F1AF84" w:themeColor="accent1" w:themeTint="90"/>
          <w:left w:val="none" w:sz="4" w:space="0" w:color="000000"/>
          <w:bottom w:val="single" w:sz="4" w:space="0" w:color="F1AF84"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9DBC8" w:themeFill="accent1" w:themeFillTint="40"/>
      </w:tcPr>
    </w:tblStylePr>
    <w:tblStylePr w:type="band1Horz">
      <w:rPr>
        <w:rFonts w:ascii="Arial" w:hAnsi="Arial"/>
        <w:color w:val="404040"/>
        <w:sz w:val="22"/>
      </w:rPr>
      <w:tblPr/>
      <w:tcPr>
        <w:shd w:val="clear" w:color="auto" w:fill="F9DBC8" w:themeFill="accent1" w:themeFillTint="40"/>
      </w:tcPr>
    </w:tblStylePr>
  </w:style>
  <w:style w:type="table" w:customStyle="1" w:styleId="Tabellaelenco2-colore21">
    <w:name w:val="Tabella elenco 2 - colore 21"/>
    <w:basedOn w:val="TableNormal"/>
    <w:uiPriority w:val="99"/>
    <w:rsid w:val="0075553C"/>
    <w:pPr>
      <w:spacing w:after="0" w:line="240" w:lineRule="auto"/>
    </w:pPr>
    <w:tblPr>
      <w:tblStyleRowBandSize w:val="1"/>
      <w:tblStyleColBandSize w:val="1"/>
      <w:tblBorders>
        <w:top w:val="single" w:sz="4" w:space="0" w:color="BBD2EE" w:themeColor="accent2" w:themeTint="90"/>
        <w:bottom w:val="single" w:sz="4" w:space="0" w:color="BBD2EE" w:themeColor="accent2" w:themeTint="90"/>
        <w:insideH w:val="single" w:sz="4" w:space="0" w:color="BBD2EE" w:themeColor="accent2" w:themeTint="90"/>
      </w:tblBorders>
    </w:tblPr>
    <w:tblStylePr w:type="firstRow">
      <w:rPr>
        <w:rFonts w:ascii="Arial" w:hAnsi="Arial"/>
        <w:b/>
        <w:color w:val="404040"/>
        <w:sz w:val="22"/>
      </w:rPr>
      <w:tblPr/>
      <w:tcPr>
        <w:tcBorders>
          <w:top w:val="single" w:sz="4" w:space="0" w:color="BBD2EE" w:themeColor="accent2" w:themeTint="90"/>
          <w:left w:val="none" w:sz="4" w:space="0" w:color="000000"/>
          <w:bottom w:val="single" w:sz="4" w:space="0" w:color="BBD2EE" w:themeColor="accent2" w:themeTint="90"/>
          <w:right w:val="none" w:sz="4" w:space="0" w:color="000000"/>
        </w:tcBorders>
      </w:tcPr>
    </w:tblStylePr>
    <w:tblStylePr w:type="lastRow">
      <w:rPr>
        <w:rFonts w:ascii="Arial" w:hAnsi="Arial"/>
        <w:b/>
        <w:color w:val="404040"/>
        <w:sz w:val="22"/>
      </w:rPr>
      <w:tblPr/>
      <w:tcPr>
        <w:tcBorders>
          <w:top w:val="single" w:sz="4" w:space="0" w:color="BBD2EE" w:themeColor="accent2" w:themeTint="90"/>
          <w:left w:val="none" w:sz="4" w:space="0" w:color="000000"/>
          <w:bottom w:val="single" w:sz="4" w:space="0" w:color="BBD2EE"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0EBF7" w:themeFill="accent2" w:themeFillTint="40"/>
      </w:tcPr>
    </w:tblStylePr>
    <w:tblStylePr w:type="band1Horz">
      <w:rPr>
        <w:rFonts w:ascii="Arial" w:hAnsi="Arial"/>
        <w:color w:val="404040"/>
        <w:sz w:val="22"/>
      </w:rPr>
      <w:tblPr/>
      <w:tcPr>
        <w:shd w:val="clear" w:color="auto" w:fill="E0EBF7" w:themeFill="accent2" w:themeFillTint="40"/>
      </w:tcPr>
    </w:tblStylePr>
  </w:style>
  <w:style w:type="table" w:customStyle="1" w:styleId="Tabellaelenco2-colore31">
    <w:name w:val="Tabella elenco 2 - colore 31"/>
    <w:basedOn w:val="TableNormal"/>
    <w:uiPriority w:val="99"/>
    <w:rsid w:val="0075553C"/>
    <w:pPr>
      <w:spacing w:after="0" w:line="240" w:lineRule="auto"/>
    </w:pPr>
    <w:tblPr>
      <w:tblStyleRowBandSize w:val="1"/>
      <w:tblStyleColBandSize w:val="1"/>
      <w:tblBorders>
        <w:top w:val="single" w:sz="4" w:space="0" w:color="DE4B55" w:themeColor="accent3" w:themeTint="90"/>
        <w:bottom w:val="single" w:sz="4" w:space="0" w:color="DE4B55" w:themeColor="accent3" w:themeTint="90"/>
        <w:insideH w:val="single" w:sz="4" w:space="0" w:color="DE4B55" w:themeColor="accent3" w:themeTint="90"/>
      </w:tblBorders>
    </w:tblPr>
    <w:tblStylePr w:type="firstRow">
      <w:rPr>
        <w:rFonts w:ascii="Arial" w:hAnsi="Arial"/>
        <w:b/>
        <w:color w:val="404040"/>
        <w:sz w:val="22"/>
      </w:rPr>
      <w:tblPr/>
      <w:tcPr>
        <w:tcBorders>
          <w:top w:val="single" w:sz="4" w:space="0" w:color="DE4B55" w:themeColor="accent3" w:themeTint="90"/>
          <w:left w:val="none" w:sz="4" w:space="0" w:color="000000"/>
          <w:bottom w:val="single" w:sz="4" w:space="0" w:color="DE4B55" w:themeColor="accent3" w:themeTint="90"/>
          <w:right w:val="none" w:sz="4" w:space="0" w:color="000000"/>
        </w:tcBorders>
      </w:tcPr>
    </w:tblStylePr>
    <w:tblStylePr w:type="lastRow">
      <w:rPr>
        <w:rFonts w:ascii="Arial" w:hAnsi="Arial"/>
        <w:b/>
        <w:color w:val="404040"/>
        <w:sz w:val="22"/>
      </w:rPr>
      <w:tblPr/>
      <w:tcPr>
        <w:tcBorders>
          <w:top w:val="single" w:sz="4" w:space="0" w:color="DE4B55" w:themeColor="accent3" w:themeTint="90"/>
          <w:left w:val="none" w:sz="4" w:space="0" w:color="000000"/>
          <w:bottom w:val="single" w:sz="4" w:space="0" w:color="DE4B55"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0AFB3" w:themeFill="accent3" w:themeFillTint="40"/>
      </w:tcPr>
    </w:tblStylePr>
    <w:tblStylePr w:type="band1Horz">
      <w:rPr>
        <w:rFonts w:ascii="Arial" w:hAnsi="Arial"/>
        <w:color w:val="404040"/>
        <w:sz w:val="22"/>
      </w:rPr>
      <w:tblPr/>
      <w:tcPr>
        <w:shd w:val="clear" w:color="auto" w:fill="F0AFB3" w:themeFill="accent3" w:themeFillTint="40"/>
      </w:tcPr>
    </w:tblStylePr>
  </w:style>
  <w:style w:type="table" w:customStyle="1" w:styleId="Tabellaelenco2-colore41">
    <w:name w:val="Tabella elenco 2 - colore 41"/>
    <w:basedOn w:val="TableNormal"/>
    <w:uiPriority w:val="99"/>
    <w:rsid w:val="0075553C"/>
    <w:pPr>
      <w:spacing w:after="0" w:line="240" w:lineRule="auto"/>
    </w:pPr>
    <w:tblPr>
      <w:tblStyleRowBandSize w:val="1"/>
      <w:tblStyleColBandSize w:val="1"/>
      <w:tblBorders>
        <w:top w:val="single" w:sz="4" w:space="0" w:color="B6B6B6" w:themeColor="accent4" w:themeTint="90"/>
        <w:bottom w:val="single" w:sz="4" w:space="0" w:color="B6B6B6" w:themeColor="accent4" w:themeTint="90"/>
        <w:insideH w:val="single" w:sz="4" w:space="0" w:color="B6B6B6" w:themeColor="accent4" w:themeTint="90"/>
      </w:tblBorders>
    </w:tblPr>
    <w:tblStylePr w:type="firstRow">
      <w:rPr>
        <w:rFonts w:ascii="Arial" w:hAnsi="Arial"/>
        <w:b/>
        <w:color w:val="404040"/>
        <w:sz w:val="22"/>
      </w:rPr>
      <w:tblPr/>
      <w:tcPr>
        <w:tcBorders>
          <w:top w:val="single" w:sz="4" w:space="0" w:color="B6B6B6" w:themeColor="accent4" w:themeTint="90"/>
          <w:left w:val="none" w:sz="4" w:space="0" w:color="000000"/>
          <w:bottom w:val="single" w:sz="4" w:space="0" w:color="B6B6B6" w:themeColor="accent4" w:themeTint="90"/>
          <w:right w:val="none" w:sz="4" w:space="0" w:color="000000"/>
        </w:tcBorders>
      </w:tcPr>
    </w:tblStylePr>
    <w:tblStylePr w:type="lastRow">
      <w:rPr>
        <w:rFonts w:ascii="Arial" w:hAnsi="Arial"/>
        <w:b/>
        <w:color w:val="404040"/>
        <w:sz w:val="22"/>
      </w:rPr>
      <w:tblPr/>
      <w:tcPr>
        <w:tcBorders>
          <w:top w:val="single" w:sz="4" w:space="0" w:color="B6B6B6" w:themeColor="accent4" w:themeTint="90"/>
          <w:left w:val="none" w:sz="4" w:space="0" w:color="000000"/>
          <w:bottom w:val="single" w:sz="4" w:space="0" w:color="B6B6B6"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EDEDE" w:themeFill="accent4" w:themeFillTint="40"/>
      </w:tcPr>
    </w:tblStylePr>
    <w:tblStylePr w:type="band1Horz">
      <w:rPr>
        <w:rFonts w:ascii="Arial" w:hAnsi="Arial"/>
        <w:color w:val="404040"/>
        <w:sz w:val="22"/>
      </w:rPr>
      <w:tblPr/>
      <w:tcPr>
        <w:shd w:val="clear" w:color="auto" w:fill="DEDEDE" w:themeFill="accent4" w:themeFillTint="40"/>
      </w:tcPr>
    </w:tblStylePr>
  </w:style>
  <w:style w:type="table" w:customStyle="1" w:styleId="Tabellaelenco2-colore51">
    <w:name w:val="Tabella elenco 2 - colore 51"/>
    <w:basedOn w:val="TableNormal"/>
    <w:uiPriority w:val="99"/>
    <w:rsid w:val="0075553C"/>
    <w:pPr>
      <w:spacing w:after="0" w:line="240" w:lineRule="auto"/>
    </w:pPr>
    <w:tblPr>
      <w:tblStyleRowBandSize w:val="1"/>
      <w:tblStyleColBandSize w:val="1"/>
      <w:tblBorders>
        <w:top w:val="single" w:sz="4" w:space="0" w:color="D4FBC7" w:themeColor="accent5" w:themeTint="90"/>
        <w:bottom w:val="single" w:sz="4" w:space="0" w:color="D4FBC7" w:themeColor="accent5" w:themeTint="90"/>
        <w:insideH w:val="single" w:sz="4" w:space="0" w:color="D4FBC7" w:themeColor="accent5" w:themeTint="90"/>
      </w:tblBorders>
    </w:tblPr>
    <w:tblStylePr w:type="firstRow">
      <w:rPr>
        <w:rFonts w:ascii="Arial" w:hAnsi="Arial"/>
        <w:b/>
        <w:color w:val="404040"/>
        <w:sz w:val="22"/>
      </w:rPr>
      <w:tblPr/>
      <w:tcPr>
        <w:tcBorders>
          <w:top w:val="single" w:sz="4" w:space="0" w:color="D4FBC7" w:themeColor="accent5" w:themeTint="90"/>
          <w:left w:val="none" w:sz="4" w:space="0" w:color="000000"/>
          <w:bottom w:val="single" w:sz="4" w:space="0" w:color="D4FBC7" w:themeColor="accent5" w:themeTint="90"/>
          <w:right w:val="none" w:sz="4" w:space="0" w:color="000000"/>
        </w:tcBorders>
      </w:tcPr>
    </w:tblStylePr>
    <w:tblStylePr w:type="lastRow">
      <w:rPr>
        <w:rFonts w:ascii="Arial" w:hAnsi="Arial"/>
        <w:b/>
        <w:color w:val="404040"/>
        <w:sz w:val="22"/>
      </w:rPr>
      <w:tblPr/>
      <w:tcPr>
        <w:tcBorders>
          <w:top w:val="single" w:sz="4" w:space="0" w:color="D4FBC7" w:themeColor="accent5" w:themeTint="90"/>
          <w:left w:val="none" w:sz="4" w:space="0" w:color="000000"/>
          <w:bottom w:val="single" w:sz="4" w:space="0" w:color="D4FBC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CFDE6" w:themeFill="accent5" w:themeFillTint="40"/>
      </w:tcPr>
    </w:tblStylePr>
    <w:tblStylePr w:type="band1Horz">
      <w:rPr>
        <w:rFonts w:ascii="Arial" w:hAnsi="Arial"/>
        <w:color w:val="404040"/>
        <w:sz w:val="22"/>
      </w:rPr>
      <w:tblPr/>
      <w:tcPr>
        <w:shd w:val="clear" w:color="auto" w:fill="ECFDE6" w:themeFill="accent5" w:themeFillTint="40"/>
      </w:tcPr>
    </w:tblStylePr>
  </w:style>
  <w:style w:type="table" w:customStyle="1" w:styleId="Tabellaelenco2-colore61">
    <w:name w:val="Tabella elenco 2 - colore 61"/>
    <w:basedOn w:val="TableNormal"/>
    <w:uiPriority w:val="47"/>
    <w:rsid w:val="0075553C"/>
    <w:pPr>
      <w:spacing w:after="0" w:line="240" w:lineRule="auto"/>
    </w:pPr>
    <w:tblPr>
      <w:tblStyleRowBandSize w:val="1"/>
      <w:tblStyleColBandSize w:val="1"/>
      <w:tblBorders>
        <w:top w:val="single" w:sz="4" w:space="0" w:color="D8D8D8" w:themeColor="accent6" w:themeTint="99"/>
        <w:bottom w:val="single" w:sz="4" w:space="0" w:color="D8D8D8" w:themeColor="accent6" w:themeTint="99"/>
        <w:insideH w:val="single" w:sz="4" w:space="0" w:color="D8D8D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accent6" w:themeFillTint="33"/>
      </w:tcPr>
    </w:tblStylePr>
    <w:tblStylePr w:type="band1Horz">
      <w:tblPr/>
      <w:tcPr>
        <w:shd w:val="clear" w:color="auto" w:fill="F2F2F2" w:themeFill="accent6" w:themeFillTint="33"/>
      </w:tcPr>
    </w:tblStylePr>
  </w:style>
  <w:style w:type="table" w:customStyle="1" w:styleId="Elencotab31">
    <w:name w:val="Elenco tab. 31"/>
    <w:basedOn w:val="TableNormal"/>
    <w:uiPriority w:val="99"/>
    <w:rsid w:val="0075553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Tabellaelenco3-colore11">
    <w:name w:val="Tabella elenco 3 - colore 11"/>
    <w:basedOn w:val="TableNormal"/>
    <w:uiPriority w:val="99"/>
    <w:rsid w:val="0075553C"/>
    <w:pPr>
      <w:spacing w:after="0" w:line="240" w:lineRule="auto"/>
    </w:pPr>
    <w:tblPr>
      <w:tblStyleRowBandSize w:val="1"/>
      <w:tblStyleColBandSize w:val="1"/>
      <w:tblBorders>
        <w:top w:val="single" w:sz="4" w:space="0" w:color="E77327" w:themeColor="accent1"/>
        <w:left w:val="single" w:sz="4" w:space="0" w:color="E77327" w:themeColor="accent1"/>
        <w:bottom w:val="single" w:sz="4" w:space="0" w:color="E77327" w:themeColor="accent1"/>
        <w:right w:val="single" w:sz="4" w:space="0" w:color="E77327" w:themeColor="accent1"/>
      </w:tblBorders>
    </w:tblPr>
    <w:tblStylePr w:type="firstRow">
      <w:rPr>
        <w:rFonts w:ascii="Arial" w:hAnsi="Arial"/>
        <w:b/>
        <w:color w:val="FFFFFF"/>
        <w:sz w:val="22"/>
      </w:rPr>
      <w:tblPr/>
      <w:tcPr>
        <w:shd w:val="clear" w:color="auto" w:fill="E77327"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E77327" w:themeColor="accent1"/>
          <w:right w:val="single" w:sz="4" w:space="0" w:color="E77327" w:themeColor="accent1"/>
        </w:tcBorders>
      </w:tcPr>
    </w:tblStylePr>
    <w:tblStylePr w:type="band1Horz">
      <w:rPr>
        <w:rFonts w:ascii="Arial" w:hAnsi="Arial"/>
        <w:color w:val="404040"/>
        <w:sz w:val="22"/>
      </w:rPr>
      <w:tblPr/>
      <w:tcPr>
        <w:tcBorders>
          <w:top w:val="single" w:sz="4" w:space="0" w:color="E77327" w:themeColor="accent1"/>
          <w:bottom w:val="single" w:sz="4" w:space="0" w:color="E77327" w:themeColor="accent1"/>
        </w:tcBorders>
      </w:tcPr>
    </w:tblStylePr>
  </w:style>
  <w:style w:type="table" w:customStyle="1" w:styleId="Tabellaelenco3-colore21">
    <w:name w:val="Tabella elenco 3 - colore 21"/>
    <w:basedOn w:val="TableNormal"/>
    <w:uiPriority w:val="99"/>
    <w:rsid w:val="0075553C"/>
    <w:pPr>
      <w:spacing w:after="0" w:line="240" w:lineRule="auto"/>
    </w:pPr>
    <w:tblPr>
      <w:tblStyleRowBandSize w:val="1"/>
      <w:tblStyleColBandSize w:val="1"/>
      <w:tblBorders>
        <w:top w:val="single" w:sz="4" w:space="0" w:color="B7D0ED" w:themeColor="accent2" w:themeTint="97"/>
        <w:left w:val="single" w:sz="4" w:space="0" w:color="B7D0ED" w:themeColor="accent2" w:themeTint="97"/>
        <w:bottom w:val="single" w:sz="4" w:space="0" w:color="B7D0ED" w:themeColor="accent2" w:themeTint="97"/>
        <w:right w:val="single" w:sz="4" w:space="0" w:color="B7D0ED" w:themeColor="accent2" w:themeTint="97"/>
      </w:tblBorders>
    </w:tblPr>
    <w:tblStylePr w:type="firstRow">
      <w:rPr>
        <w:rFonts w:ascii="Arial" w:hAnsi="Arial"/>
        <w:b/>
        <w:color w:val="FFFFFF"/>
        <w:sz w:val="22"/>
      </w:rPr>
      <w:tblPr/>
      <w:tcPr>
        <w:shd w:val="clear" w:color="auto" w:fill="B7D0ED"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7D0ED" w:themeColor="accent2" w:themeTint="97"/>
          <w:right w:val="single" w:sz="4" w:space="0" w:color="B7D0ED" w:themeColor="accent2" w:themeTint="97"/>
        </w:tcBorders>
      </w:tcPr>
    </w:tblStylePr>
    <w:tblStylePr w:type="band1Horz">
      <w:rPr>
        <w:rFonts w:ascii="Arial" w:hAnsi="Arial"/>
        <w:color w:val="404040"/>
        <w:sz w:val="22"/>
      </w:rPr>
      <w:tblPr/>
      <w:tcPr>
        <w:tcBorders>
          <w:top w:val="single" w:sz="4" w:space="0" w:color="B7D0ED" w:themeColor="accent2" w:themeTint="97"/>
          <w:bottom w:val="single" w:sz="4" w:space="0" w:color="B7D0ED" w:themeColor="accent2" w:themeTint="97"/>
        </w:tcBorders>
      </w:tcPr>
    </w:tblStylePr>
  </w:style>
  <w:style w:type="table" w:customStyle="1" w:styleId="Tabellaelenco3-colore31">
    <w:name w:val="Tabella elenco 3 - colore 31"/>
    <w:basedOn w:val="TableNormal"/>
    <w:uiPriority w:val="99"/>
    <w:rsid w:val="0075553C"/>
    <w:pPr>
      <w:spacing w:after="0" w:line="240" w:lineRule="auto"/>
    </w:pPr>
    <w:tblPr>
      <w:tblStyleRowBandSize w:val="1"/>
      <w:tblStyleColBandSize w:val="1"/>
      <w:tblBorders>
        <w:top w:val="single" w:sz="4" w:space="0" w:color="DC424B" w:themeColor="accent3" w:themeTint="98"/>
        <w:left w:val="single" w:sz="4" w:space="0" w:color="DC424B" w:themeColor="accent3" w:themeTint="98"/>
        <w:bottom w:val="single" w:sz="4" w:space="0" w:color="DC424B" w:themeColor="accent3" w:themeTint="98"/>
        <w:right w:val="single" w:sz="4" w:space="0" w:color="DC424B" w:themeColor="accent3" w:themeTint="98"/>
      </w:tblBorders>
    </w:tblPr>
    <w:tblStylePr w:type="firstRow">
      <w:rPr>
        <w:rFonts w:ascii="Arial" w:hAnsi="Arial"/>
        <w:b/>
        <w:color w:val="FFFFFF"/>
        <w:sz w:val="22"/>
      </w:rPr>
      <w:tblPr/>
      <w:tcPr>
        <w:shd w:val="clear" w:color="auto" w:fill="DC424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C424B" w:themeColor="accent3" w:themeTint="98"/>
          <w:right w:val="single" w:sz="4" w:space="0" w:color="DC424B" w:themeColor="accent3" w:themeTint="98"/>
        </w:tcBorders>
      </w:tcPr>
    </w:tblStylePr>
    <w:tblStylePr w:type="band1Horz">
      <w:rPr>
        <w:rFonts w:ascii="Arial" w:hAnsi="Arial"/>
        <w:color w:val="404040"/>
        <w:sz w:val="22"/>
      </w:rPr>
      <w:tblPr/>
      <w:tcPr>
        <w:tcBorders>
          <w:top w:val="single" w:sz="4" w:space="0" w:color="DC424B" w:themeColor="accent3" w:themeTint="98"/>
          <w:bottom w:val="single" w:sz="4" w:space="0" w:color="DC424B" w:themeColor="accent3" w:themeTint="98"/>
        </w:tcBorders>
      </w:tcPr>
    </w:tblStylePr>
  </w:style>
  <w:style w:type="table" w:customStyle="1" w:styleId="Tabellaelenco3-colore41">
    <w:name w:val="Tabella elenco 3 - colore 41"/>
    <w:basedOn w:val="TableNormal"/>
    <w:uiPriority w:val="99"/>
    <w:rsid w:val="0075553C"/>
    <w:pPr>
      <w:spacing w:after="0" w:line="240" w:lineRule="auto"/>
    </w:pPr>
    <w:tblPr>
      <w:tblStyleRowBandSize w:val="1"/>
      <w:tblStyleColBandSize w:val="1"/>
      <w:tblBorders>
        <w:top w:val="single" w:sz="4" w:space="0" w:color="B1B1B1" w:themeColor="accent4" w:themeTint="9A"/>
        <w:left w:val="single" w:sz="4" w:space="0" w:color="B1B1B1" w:themeColor="accent4" w:themeTint="9A"/>
        <w:bottom w:val="single" w:sz="4" w:space="0" w:color="B1B1B1" w:themeColor="accent4" w:themeTint="9A"/>
        <w:right w:val="single" w:sz="4" w:space="0" w:color="B1B1B1" w:themeColor="accent4" w:themeTint="9A"/>
      </w:tblBorders>
    </w:tblPr>
    <w:tblStylePr w:type="firstRow">
      <w:rPr>
        <w:rFonts w:ascii="Arial" w:hAnsi="Arial"/>
        <w:b/>
        <w:color w:val="FFFFFF"/>
        <w:sz w:val="22"/>
      </w:rPr>
      <w:tblPr/>
      <w:tcPr>
        <w:shd w:val="clear" w:color="auto" w:fill="B1B1B1"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1B1B1" w:themeColor="accent4" w:themeTint="9A"/>
          <w:right w:val="single" w:sz="4" w:space="0" w:color="B1B1B1" w:themeColor="accent4" w:themeTint="9A"/>
        </w:tcBorders>
      </w:tcPr>
    </w:tblStylePr>
    <w:tblStylePr w:type="band1Horz">
      <w:rPr>
        <w:rFonts w:ascii="Arial" w:hAnsi="Arial"/>
        <w:color w:val="404040"/>
        <w:sz w:val="22"/>
      </w:rPr>
      <w:tblPr/>
      <w:tcPr>
        <w:tcBorders>
          <w:top w:val="single" w:sz="4" w:space="0" w:color="B1B1B1" w:themeColor="accent4" w:themeTint="9A"/>
          <w:bottom w:val="single" w:sz="4" w:space="0" w:color="B1B1B1" w:themeColor="accent4" w:themeTint="9A"/>
        </w:tcBorders>
      </w:tcPr>
    </w:tblStylePr>
  </w:style>
  <w:style w:type="table" w:customStyle="1" w:styleId="Tabellaelenco3-colore51">
    <w:name w:val="Tabella elenco 3 - colore 51"/>
    <w:basedOn w:val="TableNormal"/>
    <w:uiPriority w:val="99"/>
    <w:rsid w:val="0075553C"/>
    <w:pPr>
      <w:spacing w:after="0" w:line="240" w:lineRule="auto"/>
    </w:pPr>
    <w:tblPr>
      <w:tblStyleRowBandSize w:val="1"/>
      <w:tblStyleColBandSize w:val="1"/>
      <w:tblBorders>
        <w:top w:val="single" w:sz="4" w:space="0" w:color="D1FBC3" w:themeColor="accent5" w:themeTint="9A"/>
        <w:left w:val="single" w:sz="4" w:space="0" w:color="D1FBC3" w:themeColor="accent5" w:themeTint="9A"/>
        <w:bottom w:val="single" w:sz="4" w:space="0" w:color="D1FBC3" w:themeColor="accent5" w:themeTint="9A"/>
        <w:right w:val="single" w:sz="4" w:space="0" w:color="D1FBC3" w:themeColor="accent5" w:themeTint="9A"/>
      </w:tblBorders>
    </w:tblPr>
    <w:tblStylePr w:type="firstRow">
      <w:rPr>
        <w:rFonts w:ascii="Arial" w:hAnsi="Arial"/>
        <w:b/>
        <w:color w:val="FFFFFF"/>
        <w:sz w:val="22"/>
      </w:rPr>
      <w:tblPr/>
      <w:tcPr>
        <w:shd w:val="clear" w:color="auto" w:fill="D1FBC3"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1FBC3" w:themeColor="accent5" w:themeTint="9A"/>
          <w:right w:val="single" w:sz="4" w:space="0" w:color="D1FBC3" w:themeColor="accent5" w:themeTint="9A"/>
        </w:tcBorders>
      </w:tcPr>
    </w:tblStylePr>
    <w:tblStylePr w:type="band1Horz">
      <w:rPr>
        <w:rFonts w:ascii="Arial" w:hAnsi="Arial"/>
        <w:color w:val="404040"/>
        <w:sz w:val="22"/>
      </w:rPr>
      <w:tblPr/>
      <w:tcPr>
        <w:tcBorders>
          <w:top w:val="single" w:sz="4" w:space="0" w:color="D1FBC3" w:themeColor="accent5" w:themeTint="9A"/>
          <w:bottom w:val="single" w:sz="4" w:space="0" w:color="D1FBC3" w:themeColor="accent5" w:themeTint="9A"/>
        </w:tcBorders>
      </w:tcPr>
    </w:tblStylePr>
  </w:style>
  <w:style w:type="table" w:customStyle="1" w:styleId="Tabellaelenco3-colore61">
    <w:name w:val="Tabella elenco 3 - colore 61"/>
    <w:basedOn w:val="TableNormal"/>
    <w:uiPriority w:val="99"/>
    <w:rsid w:val="0075553C"/>
    <w:pPr>
      <w:spacing w:after="0" w:line="240" w:lineRule="auto"/>
    </w:pPr>
    <w:tblPr>
      <w:tblStyleRowBandSize w:val="1"/>
      <w:tblStyleColBandSize w:val="1"/>
      <w:tblBorders>
        <w:top w:val="single" w:sz="4" w:space="0" w:color="D8D8D8" w:themeColor="accent6" w:themeTint="98"/>
        <w:left w:val="single" w:sz="4" w:space="0" w:color="D8D8D8" w:themeColor="accent6" w:themeTint="98"/>
        <w:bottom w:val="single" w:sz="4" w:space="0" w:color="D8D8D8" w:themeColor="accent6" w:themeTint="98"/>
        <w:right w:val="single" w:sz="4" w:space="0" w:color="D8D8D8" w:themeColor="accent6" w:themeTint="98"/>
      </w:tblBorders>
    </w:tblPr>
    <w:tblStylePr w:type="firstRow">
      <w:rPr>
        <w:rFonts w:ascii="Arial" w:hAnsi="Arial"/>
        <w:b/>
        <w:color w:val="FFFFFF"/>
        <w:sz w:val="22"/>
      </w:rPr>
      <w:tblPr/>
      <w:tcPr>
        <w:shd w:val="clear" w:color="auto" w:fill="D8D8D8"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8D8D8" w:themeColor="accent6" w:themeTint="98"/>
          <w:right w:val="single" w:sz="4" w:space="0" w:color="D8D8D8" w:themeColor="accent6" w:themeTint="98"/>
        </w:tcBorders>
      </w:tcPr>
    </w:tblStylePr>
    <w:tblStylePr w:type="band1Horz">
      <w:rPr>
        <w:rFonts w:ascii="Arial" w:hAnsi="Arial"/>
        <w:color w:val="404040"/>
        <w:sz w:val="22"/>
      </w:rPr>
      <w:tblPr/>
      <w:tcPr>
        <w:tcBorders>
          <w:top w:val="single" w:sz="4" w:space="0" w:color="D8D8D8" w:themeColor="accent6" w:themeTint="98"/>
          <w:bottom w:val="single" w:sz="4" w:space="0" w:color="D8D8D8" w:themeColor="accent6" w:themeTint="98"/>
        </w:tcBorders>
      </w:tcPr>
    </w:tblStylePr>
  </w:style>
  <w:style w:type="table" w:customStyle="1" w:styleId="Elencotab41">
    <w:name w:val="Elenco tab. 41"/>
    <w:basedOn w:val="TableNormal"/>
    <w:uiPriority w:val="99"/>
    <w:rsid w:val="0075553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Tabellaelenco4-colore11">
    <w:name w:val="Tabella elenco 4 - colore 11"/>
    <w:basedOn w:val="TableNormal"/>
    <w:uiPriority w:val="99"/>
    <w:rsid w:val="0075553C"/>
    <w:pPr>
      <w:spacing w:after="0" w:line="240" w:lineRule="auto"/>
    </w:pPr>
    <w:tblPr>
      <w:tblStyleRowBandSize w:val="1"/>
      <w:tblStyleColBandSize w:val="1"/>
      <w:tblBorders>
        <w:top w:val="single" w:sz="4" w:space="0" w:color="F1AF84" w:themeColor="accent1" w:themeTint="90"/>
        <w:left w:val="single" w:sz="4" w:space="0" w:color="F1AF84" w:themeColor="accent1" w:themeTint="90"/>
        <w:bottom w:val="single" w:sz="4" w:space="0" w:color="F1AF84" w:themeColor="accent1" w:themeTint="90"/>
        <w:right w:val="single" w:sz="4" w:space="0" w:color="F1AF84" w:themeColor="accent1" w:themeTint="90"/>
        <w:insideH w:val="single" w:sz="4" w:space="0" w:color="F1AF84" w:themeColor="accent1" w:themeTint="90"/>
      </w:tblBorders>
    </w:tblPr>
    <w:tblStylePr w:type="firstRow">
      <w:rPr>
        <w:rFonts w:ascii="Arial" w:hAnsi="Arial"/>
        <w:b/>
        <w:color w:val="FFFFFF"/>
        <w:sz w:val="22"/>
      </w:rPr>
      <w:tblPr/>
      <w:tcPr>
        <w:shd w:val="clear" w:color="auto" w:fill="E77327"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9DBC8" w:themeFill="accent1" w:themeFillTint="40"/>
      </w:tcPr>
    </w:tblStylePr>
    <w:tblStylePr w:type="band1Horz">
      <w:rPr>
        <w:rFonts w:ascii="Arial" w:hAnsi="Arial"/>
        <w:color w:val="404040"/>
        <w:sz w:val="22"/>
      </w:rPr>
      <w:tblPr/>
      <w:tcPr>
        <w:shd w:val="clear" w:color="auto" w:fill="F9DBC8" w:themeFill="accent1" w:themeFillTint="40"/>
      </w:tcPr>
    </w:tblStylePr>
  </w:style>
  <w:style w:type="table" w:customStyle="1" w:styleId="Tabellaelenco4-colore21">
    <w:name w:val="Tabella elenco 4 - colore 21"/>
    <w:basedOn w:val="TableNormal"/>
    <w:uiPriority w:val="99"/>
    <w:rsid w:val="0075553C"/>
    <w:pPr>
      <w:spacing w:after="0" w:line="240" w:lineRule="auto"/>
    </w:pPr>
    <w:tblPr>
      <w:tblStyleRowBandSize w:val="1"/>
      <w:tblStyleColBandSize w:val="1"/>
      <w:tblBorders>
        <w:top w:val="single" w:sz="4" w:space="0" w:color="BBD2EE" w:themeColor="accent2" w:themeTint="90"/>
        <w:left w:val="single" w:sz="4" w:space="0" w:color="BBD2EE" w:themeColor="accent2" w:themeTint="90"/>
        <w:bottom w:val="single" w:sz="4" w:space="0" w:color="BBD2EE" w:themeColor="accent2" w:themeTint="90"/>
        <w:right w:val="single" w:sz="4" w:space="0" w:color="BBD2EE" w:themeColor="accent2" w:themeTint="90"/>
        <w:insideH w:val="single" w:sz="4" w:space="0" w:color="BBD2EE" w:themeColor="accent2" w:themeTint="90"/>
      </w:tblBorders>
    </w:tblPr>
    <w:tblStylePr w:type="firstRow">
      <w:rPr>
        <w:rFonts w:ascii="Arial" w:hAnsi="Arial"/>
        <w:b/>
        <w:color w:val="FFFFFF"/>
        <w:sz w:val="22"/>
      </w:rPr>
      <w:tblPr/>
      <w:tcPr>
        <w:shd w:val="clear" w:color="auto" w:fill="87B1E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0EBF7" w:themeFill="accent2" w:themeFillTint="40"/>
      </w:tcPr>
    </w:tblStylePr>
    <w:tblStylePr w:type="band1Horz">
      <w:rPr>
        <w:rFonts w:ascii="Arial" w:hAnsi="Arial"/>
        <w:color w:val="404040"/>
        <w:sz w:val="22"/>
      </w:rPr>
      <w:tblPr/>
      <w:tcPr>
        <w:shd w:val="clear" w:color="auto" w:fill="E0EBF7" w:themeFill="accent2" w:themeFillTint="40"/>
      </w:tcPr>
    </w:tblStylePr>
  </w:style>
  <w:style w:type="table" w:customStyle="1" w:styleId="Tabellaelenco4-colore31">
    <w:name w:val="Tabella elenco 4 - colore 31"/>
    <w:basedOn w:val="TableNormal"/>
    <w:uiPriority w:val="99"/>
    <w:rsid w:val="0075553C"/>
    <w:pPr>
      <w:spacing w:after="0" w:line="240" w:lineRule="auto"/>
    </w:pPr>
    <w:tblPr>
      <w:tblStyleRowBandSize w:val="1"/>
      <w:tblStyleColBandSize w:val="1"/>
      <w:tblBorders>
        <w:top w:val="single" w:sz="4" w:space="0" w:color="DE4B55" w:themeColor="accent3" w:themeTint="90"/>
        <w:left w:val="single" w:sz="4" w:space="0" w:color="DE4B55" w:themeColor="accent3" w:themeTint="90"/>
        <w:bottom w:val="single" w:sz="4" w:space="0" w:color="DE4B55" w:themeColor="accent3" w:themeTint="90"/>
        <w:right w:val="single" w:sz="4" w:space="0" w:color="DE4B55" w:themeColor="accent3" w:themeTint="90"/>
        <w:insideH w:val="single" w:sz="4" w:space="0" w:color="DE4B55" w:themeColor="accent3" w:themeTint="90"/>
      </w:tblBorders>
    </w:tblPr>
    <w:tblStylePr w:type="firstRow">
      <w:rPr>
        <w:rFonts w:ascii="Arial" w:hAnsi="Arial"/>
        <w:b/>
        <w:color w:val="FFFFFF"/>
        <w:sz w:val="22"/>
      </w:rPr>
      <w:tblPr/>
      <w:tcPr>
        <w:shd w:val="clear" w:color="auto" w:fill="72151B"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0AFB3" w:themeFill="accent3" w:themeFillTint="40"/>
      </w:tcPr>
    </w:tblStylePr>
    <w:tblStylePr w:type="band1Horz">
      <w:rPr>
        <w:rFonts w:ascii="Arial" w:hAnsi="Arial"/>
        <w:color w:val="404040"/>
        <w:sz w:val="22"/>
      </w:rPr>
      <w:tblPr/>
      <w:tcPr>
        <w:shd w:val="clear" w:color="auto" w:fill="F0AFB3" w:themeFill="accent3" w:themeFillTint="40"/>
      </w:tcPr>
    </w:tblStylePr>
  </w:style>
  <w:style w:type="table" w:customStyle="1" w:styleId="Tabellaelenco4-colore41">
    <w:name w:val="Tabella elenco 4 - colore 41"/>
    <w:basedOn w:val="TableNormal"/>
    <w:uiPriority w:val="99"/>
    <w:rsid w:val="0075553C"/>
    <w:pPr>
      <w:spacing w:after="0" w:line="240" w:lineRule="auto"/>
    </w:pPr>
    <w:tblPr>
      <w:tblStyleRowBandSize w:val="1"/>
      <w:tblStyleColBandSize w:val="1"/>
      <w:tblBorders>
        <w:top w:val="single" w:sz="4" w:space="0" w:color="B6B6B6" w:themeColor="accent4" w:themeTint="90"/>
        <w:left w:val="single" w:sz="4" w:space="0" w:color="B6B6B6" w:themeColor="accent4" w:themeTint="90"/>
        <w:bottom w:val="single" w:sz="4" w:space="0" w:color="B6B6B6" w:themeColor="accent4" w:themeTint="90"/>
        <w:right w:val="single" w:sz="4" w:space="0" w:color="B6B6B6" w:themeColor="accent4" w:themeTint="90"/>
        <w:insideH w:val="single" w:sz="4" w:space="0" w:color="B6B6B6" w:themeColor="accent4" w:themeTint="90"/>
      </w:tblBorders>
    </w:tblPr>
    <w:tblStylePr w:type="firstRow">
      <w:rPr>
        <w:rFonts w:ascii="Arial" w:hAnsi="Arial"/>
        <w:b/>
        <w:color w:val="FFFFFF"/>
        <w:sz w:val="22"/>
      </w:rPr>
      <w:tblPr/>
      <w:tcPr>
        <w:shd w:val="clear" w:color="auto" w:fill="7F7F7F"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DEDE" w:themeFill="accent4" w:themeFillTint="40"/>
      </w:tcPr>
    </w:tblStylePr>
    <w:tblStylePr w:type="band1Horz">
      <w:rPr>
        <w:rFonts w:ascii="Arial" w:hAnsi="Arial"/>
        <w:color w:val="404040"/>
        <w:sz w:val="22"/>
      </w:rPr>
      <w:tblPr/>
      <w:tcPr>
        <w:shd w:val="clear" w:color="auto" w:fill="DEDEDE" w:themeFill="accent4" w:themeFillTint="40"/>
      </w:tcPr>
    </w:tblStylePr>
  </w:style>
  <w:style w:type="table" w:customStyle="1" w:styleId="Tabellaelenco4-colore51">
    <w:name w:val="Tabella elenco 4 - colore 51"/>
    <w:basedOn w:val="TableNormal"/>
    <w:uiPriority w:val="99"/>
    <w:rsid w:val="0075553C"/>
    <w:pPr>
      <w:spacing w:after="0" w:line="240" w:lineRule="auto"/>
    </w:pPr>
    <w:tblPr>
      <w:tblStyleRowBandSize w:val="1"/>
      <w:tblStyleColBandSize w:val="1"/>
      <w:tblBorders>
        <w:top w:val="single" w:sz="4" w:space="0" w:color="D4FBC7" w:themeColor="accent5" w:themeTint="90"/>
        <w:left w:val="single" w:sz="4" w:space="0" w:color="D4FBC7" w:themeColor="accent5" w:themeTint="90"/>
        <w:bottom w:val="single" w:sz="4" w:space="0" w:color="D4FBC7" w:themeColor="accent5" w:themeTint="90"/>
        <w:right w:val="single" w:sz="4" w:space="0" w:color="D4FBC7" w:themeColor="accent5" w:themeTint="90"/>
        <w:insideH w:val="single" w:sz="4" w:space="0" w:color="D4FBC7" w:themeColor="accent5" w:themeTint="90"/>
      </w:tblBorders>
    </w:tblPr>
    <w:tblStylePr w:type="firstRow">
      <w:rPr>
        <w:rFonts w:ascii="Arial" w:hAnsi="Arial"/>
        <w:b/>
        <w:color w:val="FFFFFF"/>
        <w:sz w:val="22"/>
      </w:rPr>
      <w:tblPr/>
      <w:tcPr>
        <w:shd w:val="clear" w:color="auto" w:fill="B5F99D"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FDE6" w:themeFill="accent5" w:themeFillTint="40"/>
      </w:tcPr>
    </w:tblStylePr>
    <w:tblStylePr w:type="band1Horz">
      <w:rPr>
        <w:rFonts w:ascii="Arial" w:hAnsi="Arial"/>
        <w:color w:val="404040"/>
        <w:sz w:val="22"/>
      </w:rPr>
      <w:tblPr/>
      <w:tcPr>
        <w:shd w:val="clear" w:color="auto" w:fill="ECFDE6" w:themeFill="accent5" w:themeFillTint="40"/>
      </w:tcPr>
    </w:tblStylePr>
  </w:style>
  <w:style w:type="table" w:customStyle="1" w:styleId="Tabellaelenco4-colore61">
    <w:name w:val="Tabella elenco 4 - colore 61"/>
    <w:basedOn w:val="TableNormal"/>
    <w:uiPriority w:val="99"/>
    <w:rsid w:val="0075553C"/>
    <w:pPr>
      <w:spacing w:after="0" w:line="240" w:lineRule="auto"/>
    </w:pPr>
    <w:tblPr>
      <w:tblStyleRowBandSize w:val="1"/>
      <w:tblStyleColBandSize w:val="1"/>
      <w:tblBorders>
        <w:top w:val="single" w:sz="4" w:space="0" w:color="DADADA" w:themeColor="accent6" w:themeTint="90"/>
        <w:left w:val="single" w:sz="4" w:space="0" w:color="DADADA" w:themeColor="accent6" w:themeTint="90"/>
        <w:bottom w:val="single" w:sz="4" w:space="0" w:color="DADADA" w:themeColor="accent6" w:themeTint="90"/>
        <w:right w:val="single" w:sz="4" w:space="0" w:color="DADADA" w:themeColor="accent6" w:themeTint="90"/>
        <w:insideH w:val="single" w:sz="4" w:space="0" w:color="DADADA" w:themeColor="accent6" w:themeTint="90"/>
      </w:tblBorders>
    </w:tblPr>
    <w:tblStylePr w:type="firstRow">
      <w:rPr>
        <w:rFonts w:ascii="Arial" w:hAnsi="Arial"/>
        <w:b/>
        <w:color w:val="FFFFFF"/>
        <w:sz w:val="22"/>
      </w:rPr>
      <w:tblPr/>
      <w:tcPr>
        <w:shd w:val="clear" w:color="auto" w:fill="BFBFBF"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EEEEE" w:themeFill="accent6" w:themeFillTint="40"/>
      </w:tcPr>
    </w:tblStylePr>
    <w:tblStylePr w:type="band1Horz">
      <w:rPr>
        <w:rFonts w:ascii="Arial" w:hAnsi="Arial"/>
        <w:color w:val="404040"/>
        <w:sz w:val="22"/>
      </w:rPr>
      <w:tblPr/>
      <w:tcPr>
        <w:shd w:val="clear" w:color="auto" w:fill="EEEEEE" w:themeFill="accent6" w:themeFillTint="40"/>
      </w:tcPr>
    </w:tblStylePr>
  </w:style>
  <w:style w:type="table" w:customStyle="1" w:styleId="Tabellaelenco5scura1">
    <w:name w:val="Tabella elenco 5 scura1"/>
    <w:basedOn w:val="TableNormal"/>
    <w:uiPriority w:val="99"/>
    <w:rsid w:val="0075553C"/>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Tabellaelenco5scura-colore11">
    <w:name w:val="Tabella elenco 5 scura - colore 11"/>
    <w:basedOn w:val="TableNormal"/>
    <w:uiPriority w:val="99"/>
    <w:rsid w:val="0075553C"/>
    <w:pPr>
      <w:spacing w:after="0" w:line="240" w:lineRule="auto"/>
    </w:pPr>
    <w:tblPr>
      <w:tblStyleRowBandSize w:val="1"/>
      <w:tblStyleColBandSize w:val="1"/>
      <w:tblBorders>
        <w:top w:val="single" w:sz="32" w:space="0" w:color="E77327" w:themeColor="accent1"/>
        <w:left w:val="single" w:sz="32" w:space="0" w:color="E77327" w:themeColor="accent1"/>
        <w:bottom w:val="single" w:sz="32" w:space="0" w:color="E77327" w:themeColor="accent1"/>
        <w:right w:val="single" w:sz="32" w:space="0" w:color="E77327" w:themeColor="accent1"/>
      </w:tblBorders>
      <w:shd w:val="clear" w:color="auto" w:fill="E77327" w:themeFill="accent1"/>
    </w:tblPr>
    <w:tblStylePr w:type="firstRow">
      <w:rPr>
        <w:rFonts w:ascii="Arial" w:hAnsi="Arial"/>
        <w:b/>
        <w:color w:val="FFFFFF" w:themeColor="light1"/>
        <w:sz w:val="22"/>
      </w:rPr>
      <w:tblPr/>
      <w:tcPr>
        <w:tcBorders>
          <w:top w:val="single" w:sz="32" w:space="0" w:color="E77327" w:themeColor="accent1"/>
          <w:bottom w:val="single" w:sz="12" w:space="0" w:color="FFFFFF" w:themeColor="light1"/>
        </w:tcBorders>
        <w:shd w:val="clear" w:color="auto" w:fill="E77327"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E77327" w:themeColor="accent1"/>
          <w:right w:val="single" w:sz="4" w:space="0" w:color="FFFFFF" w:themeColor="light1"/>
        </w:tcBorders>
      </w:tcPr>
    </w:tblStylePr>
    <w:tblStylePr w:type="lastCol">
      <w:tblPr/>
      <w:tcPr>
        <w:tcBorders>
          <w:left w:val="single" w:sz="4" w:space="0" w:color="FFFFFF" w:themeColor="light1"/>
          <w:right w:val="single" w:sz="32" w:space="0" w:color="E77327" w:themeColor="accent1"/>
        </w:tcBorders>
      </w:tcPr>
    </w:tblStylePr>
    <w:tblStylePr w:type="band1Vert">
      <w:tblPr/>
      <w:tcPr>
        <w:tcBorders>
          <w:left w:val="single" w:sz="4" w:space="0" w:color="FFFFFF" w:themeColor="light1"/>
          <w:right w:val="single" w:sz="4" w:space="0" w:color="FFFFFF" w:themeColor="light1"/>
        </w:tcBorders>
        <w:shd w:val="clear" w:color="auto" w:fill="E77327"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E77327" w:themeFill="accent1"/>
      </w:tcPr>
    </w:tblStylePr>
    <w:tblStylePr w:type="band2Horz">
      <w:tblPr/>
      <w:tcPr>
        <w:tcBorders>
          <w:top w:val="single" w:sz="4" w:space="0" w:color="FFFFFF" w:themeColor="light1"/>
          <w:bottom w:val="single" w:sz="4" w:space="0" w:color="FFFFFF" w:themeColor="light1"/>
        </w:tcBorders>
        <w:shd w:val="clear" w:color="auto" w:fill="E77327" w:themeFill="accent1"/>
      </w:tcPr>
    </w:tblStylePr>
  </w:style>
  <w:style w:type="table" w:customStyle="1" w:styleId="Tabellaelenco5scura-colore21">
    <w:name w:val="Tabella elenco 5 scura - colore 21"/>
    <w:basedOn w:val="TableNormal"/>
    <w:uiPriority w:val="99"/>
    <w:rsid w:val="0075553C"/>
    <w:pPr>
      <w:spacing w:after="0" w:line="240" w:lineRule="auto"/>
    </w:pPr>
    <w:tblPr>
      <w:tblStyleRowBandSize w:val="1"/>
      <w:tblStyleColBandSize w:val="1"/>
      <w:tblBorders>
        <w:top w:val="single" w:sz="32" w:space="0" w:color="B7D0ED" w:themeColor="accent2" w:themeTint="97"/>
        <w:left w:val="single" w:sz="32" w:space="0" w:color="B7D0ED" w:themeColor="accent2" w:themeTint="97"/>
        <w:bottom w:val="single" w:sz="32" w:space="0" w:color="B7D0ED" w:themeColor="accent2" w:themeTint="97"/>
        <w:right w:val="single" w:sz="32" w:space="0" w:color="B7D0ED" w:themeColor="accent2" w:themeTint="97"/>
      </w:tblBorders>
      <w:shd w:val="clear" w:color="auto" w:fill="B7D0ED" w:themeFill="accent2" w:themeFillTint="97"/>
    </w:tblPr>
    <w:tblStylePr w:type="firstRow">
      <w:rPr>
        <w:rFonts w:ascii="Arial" w:hAnsi="Arial"/>
        <w:b/>
        <w:color w:val="FFFFFF" w:themeColor="light1"/>
        <w:sz w:val="22"/>
      </w:rPr>
      <w:tblPr/>
      <w:tcPr>
        <w:tcBorders>
          <w:top w:val="single" w:sz="32" w:space="0" w:color="B7D0ED" w:themeColor="accent2" w:themeTint="97"/>
          <w:bottom w:val="single" w:sz="12" w:space="0" w:color="FFFFFF" w:themeColor="light1"/>
        </w:tcBorders>
        <w:shd w:val="clear" w:color="auto" w:fill="B7D0ED"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7D0ED" w:themeColor="accent2" w:themeTint="97"/>
          <w:right w:val="single" w:sz="4" w:space="0" w:color="FFFFFF" w:themeColor="light1"/>
        </w:tcBorders>
      </w:tcPr>
    </w:tblStylePr>
    <w:tblStylePr w:type="lastCol">
      <w:tblPr/>
      <w:tcPr>
        <w:tcBorders>
          <w:left w:val="single" w:sz="4" w:space="0" w:color="FFFFFF" w:themeColor="light1"/>
          <w:right w:val="single" w:sz="32" w:space="0" w:color="B7D0ED" w:themeColor="accent2" w:themeTint="97"/>
        </w:tcBorders>
      </w:tcPr>
    </w:tblStylePr>
    <w:tblStylePr w:type="band1Vert">
      <w:tblPr/>
      <w:tcPr>
        <w:tcBorders>
          <w:left w:val="single" w:sz="4" w:space="0" w:color="FFFFFF" w:themeColor="light1"/>
          <w:right w:val="single" w:sz="4" w:space="0" w:color="FFFFFF" w:themeColor="light1"/>
        </w:tcBorders>
        <w:shd w:val="clear" w:color="auto" w:fill="B7D0ED"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7D0ED" w:themeFill="accent2" w:themeFillTint="97"/>
      </w:tcPr>
    </w:tblStylePr>
    <w:tblStylePr w:type="band2Horz">
      <w:tblPr/>
      <w:tcPr>
        <w:tcBorders>
          <w:top w:val="single" w:sz="4" w:space="0" w:color="FFFFFF" w:themeColor="light1"/>
          <w:bottom w:val="single" w:sz="4" w:space="0" w:color="FFFFFF" w:themeColor="light1"/>
        </w:tcBorders>
        <w:shd w:val="clear" w:color="auto" w:fill="B7D0ED" w:themeFill="accent2" w:themeFillTint="97"/>
      </w:tcPr>
    </w:tblStylePr>
  </w:style>
  <w:style w:type="table" w:customStyle="1" w:styleId="Tabellaelenco5scura-colore31">
    <w:name w:val="Tabella elenco 5 scura - colore 31"/>
    <w:basedOn w:val="TableNormal"/>
    <w:uiPriority w:val="99"/>
    <w:rsid w:val="0075553C"/>
    <w:pPr>
      <w:spacing w:after="0" w:line="240" w:lineRule="auto"/>
    </w:pPr>
    <w:tblPr>
      <w:tblStyleRowBandSize w:val="1"/>
      <w:tblStyleColBandSize w:val="1"/>
      <w:tblBorders>
        <w:top w:val="single" w:sz="32" w:space="0" w:color="DC424B" w:themeColor="accent3" w:themeTint="98"/>
        <w:left w:val="single" w:sz="32" w:space="0" w:color="DC424B" w:themeColor="accent3" w:themeTint="98"/>
        <w:bottom w:val="single" w:sz="32" w:space="0" w:color="DC424B" w:themeColor="accent3" w:themeTint="98"/>
        <w:right w:val="single" w:sz="32" w:space="0" w:color="DC424B" w:themeColor="accent3" w:themeTint="98"/>
      </w:tblBorders>
      <w:shd w:val="clear" w:color="auto" w:fill="DC424B" w:themeFill="accent3" w:themeFillTint="98"/>
    </w:tblPr>
    <w:tblStylePr w:type="firstRow">
      <w:rPr>
        <w:rFonts w:ascii="Arial" w:hAnsi="Arial"/>
        <w:b/>
        <w:color w:val="FFFFFF" w:themeColor="light1"/>
        <w:sz w:val="22"/>
      </w:rPr>
      <w:tblPr/>
      <w:tcPr>
        <w:tcBorders>
          <w:top w:val="single" w:sz="32" w:space="0" w:color="DC424B" w:themeColor="accent3" w:themeTint="98"/>
          <w:bottom w:val="single" w:sz="12" w:space="0" w:color="FFFFFF" w:themeColor="light1"/>
        </w:tcBorders>
        <w:shd w:val="clear" w:color="auto" w:fill="DC424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C424B" w:themeColor="accent3" w:themeTint="98"/>
          <w:right w:val="single" w:sz="4" w:space="0" w:color="FFFFFF" w:themeColor="light1"/>
        </w:tcBorders>
      </w:tcPr>
    </w:tblStylePr>
    <w:tblStylePr w:type="lastCol">
      <w:tblPr/>
      <w:tcPr>
        <w:tcBorders>
          <w:left w:val="single" w:sz="4" w:space="0" w:color="FFFFFF" w:themeColor="light1"/>
          <w:right w:val="single" w:sz="32" w:space="0" w:color="DC424B" w:themeColor="accent3" w:themeTint="98"/>
        </w:tcBorders>
      </w:tcPr>
    </w:tblStylePr>
    <w:tblStylePr w:type="band1Vert">
      <w:tblPr/>
      <w:tcPr>
        <w:tcBorders>
          <w:left w:val="single" w:sz="4" w:space="0" w:color="FFFFFF" w:themeColor="light1"/>
          <w:right w:val="single" w:sz="4" w:space="0" w:color="FFFFFF" w:themeColor="light1"/>
        </w:tcBorders>
        <w:shd w:val="clear" w:color="auto" w:fill="DC424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C424B" w:themeFill="accent3" w:themeFillTint="98"/>
      </w:tcPr>
    </w:tblStylePr>
    <w:tblStylePr w:type="band2Horz">
      <w:tblPr/>
      <w:tcPr>
        <w:tcBorders>
          <w:top w:val="single" w:sz="4" w:space="0" w:color="FFFFFF" w:themeColor="light1"/>
          <w:bottom w:val="single" w:sz="4" w:space="0" w:color="FFFFFF" w:themeColor="light1"/>
        </w:tcBorders>
        <w:shd w:val="clear" w:color="auto" w:fill="DC424B" w:themeFill="accent3" w:themeFillTint="98"/>
      </w:tcPr>
    </w:tblStylePr>
  </w:style>
  <w:style w:type="table" w:customStyle="1" w:styleId="Tabellaelenco5scura-colore41">
    <w:name w:val="Tabella elenco 5 scura - colore 41"/>
    <w:basedOn w:val="TableNormal"/>
    <w:uiPriority w:val="99"/>
    <w:rsid w:val="0075553C"/>
    <w:pPr>
      <w:spacing w:after="0" w:line="240" w:lineRule="auto"/>
    </w:pPr>
    <w:tblPr>
      <w:tblStyleRowBandSize w:val="1"/>
      <w:tblStyleColBandSize w:val="1"/>
      <w:tblBorders>
        <w:top w:val="single" w:sz="32" w:space="0" w:color="B1B1B1" w:themeColor="accent4" w:themeTint="9A"/>
        <w:left w:val="single" w:sz="32" w:space="0" w:color="B1B1B1" w:themeColor="accent4" w:themeTint="9A"/>
        <w:bottom w:val="single" w:sz="32" w:space="0" w:color="B1B1B1" w:themeColor="accent4" w:themeTint="9A"/>
        <w:right w:val="single" w:sz="32" w:space="0" w:color="B1B1B1" w:themeColor="accent4" w:themeTint="9A"/>
      </w:tblBorders>
      <w:shd w:val="clear" w:color="auto" w:fill="B1B1B1" w:themeFill="accent4" w:themeFillTint="9A"/>
    </w:tblPr>
    <w:tblStylePr w:type="firstRow">
      <w:rPr>
        <w:rFonts w:ascii="Arial" w:hAnsi="Arial"/>
        <w:b/>
        <w:color w:val="FFFFFF" w:themeColor="light1"/>
        <w:sz w:val="22"/>
      </w:rPr>
      <w:tblPr/>
      <w:tcPr>
        <w:tcBorders>
          <w:top w:val="single" w:sz="32" w:space="0" w:color="B1B1B1" w:themeColor="accent4" w:themeTint="9A"/>
          <w:bottom w:val="single" w:sz="12" w:space="0" w:color="FFFFFF" w:themeColor="light1"/>
        </w:tcBorders>
        <w:shd w:val="clear" w:color="auto" w:fill="B1B1B1"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1B1B1" w:themeColor="accent4" w:themeTint="9A"/>
          <w:right w:val="single" w:sz="4" w:space="0" w:color="FFFFFF" w:themeColor="light1"/>
        </w:tcBorders>
      </w:tcPr>
    </w:tblStylePr>
    <w:tblStylePr w:type="lastCol">
      <w:tblPr/>
      <w:tcPr>
        <w:tcBorders>
          <w:left w:val="single" w:sz="4" w:space="0" w:color="FFFFFF" w:themeColor="light1"/>
          <w:right w:val="single" w:sz="32" w:space="0" w:color="B1B1B1" w:themeColor="accent4" w:themeTint="9A"/>
        </w:tcBorders>
      </w:tcPr>
    </w:tblStylePr>
    <w:tblStylePr w:type="band1Vert">
      <w:tblPr/>
      <w:tcPr>
        <w:tcBorders>
          <w:left w:val="single" w:sz="4" w:space="0" w:color="FFFFFF" w:themeColor="light1"/>
          <w:right w:val="single" w:sz="4" w:space="0" w:color="FFFFFF" w:themeColor="light1"/>
        </w:tcBorders>
        <w:shd w:val="clear" w:color="auto" w:fill="B1B1B1"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1B1B1" w:themeFill="accent4" w:themeFillTint="9A"/>
      </w:tcPr>
    </w:tblStylePr>
    <w:tblStylePr w:type="band2Horz">
      <w:tblPr/>
      <w:tcPr>
        <w:tcBorders>
          <w:top w:val="single" w:sz="4" w:space="0" w:color="FFFFFF" w:themeColor="light1"/>
          <w:bottom w:val="single" w:sz="4" w:space="0" w:color="FFFFFF" w:themeColor="light1"/>
        </w:tcBorders>
        <w:shd w:val="clear" w:color="auto" w:fill="B1B1B1" w:themeFill="accent4" w:themeFillTint="9A"/>
      </w:tcPr>
    </w:tblStylePr>
  </w:style>
  <w:style w:type="table" w:customStyle="1" w:styleId="Tabellaelenco5scura-colore51">
    <w:name w:val="Tabella elenco 5 scura - colore 51"/>
    <w:basedOn w:val="TableNormal"/>
    <w:uiPriority w:val="99"/>
    <w:rsid w:val="0075553C"/>
    <w:pPr>
      <w:spacing w:after="0" w:line="240" w:lineRule="auto"/>
    </w:pPr>
    <w:tblPr>
      <w:tblStyleRowBandSize w:val="1"/>
      <w:tblStyleColBandSize w:val="1"/>
      <w:tblBorders>
        <w:top w:val="single" w:sz="32" w:space="0" w:color="D1FBC3" w:themeColor="accent5" w:themeTint="9A"/>
        <w:left w:val="single" w:sz="32" w:space="0" w:color="D1FBC3" w:themeColor="accent5" w:themeTint="9A"/>
        <w:bottom w:val="single" w:sz="32" w:space="0" w:color="D1FBC3" w:themeColor="accent5" w:themeTint="9A"/>
        <w:right w:val="single" w:sz="32" w:space="0" w:color="D1FBC3" w:themeColor="accent5" w:themeTint="9A"/>
      </w:tblBorders>
      <w:shd w:val="clear" w:color="auto" w:fill="D1FBC3" w:themeFill="accent5" w:themeFillTint="9A"/>
    </w:tblPr>
    <w:tblStylePr w:type="firstRow">
      <w:rPr>
        <w:rFonts w:ascii="Arial" w:hAnsi="Arial"/>
        <w:b/>
        <w:color w:val="FFFFFF" w:themeColor="light1"/>
        <w:sz w:val="22"/>
      </w:rPr>
      <w:tblPr/>
      <w:tcPr>
        <w:tcBorders>
          <w:top w:val="single" w:sz="32" w:space="0" w:color="D1FBC3" w:themeColor="accent5" w:themeTint="9A"/>
          <w:bottom w:val="single" w:sz="12" w:space="0" w:color="FFFFFF" w:themeColor="light1"/>
        </w:tcBorders>
        <w:shd w:val="clear" w:color="auto" w:fill="D1FBC3"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1FBC3" w:themeColor="accent5" w:themeTint="9A"/>
          <w:right w:val="single" w:sz="4" w:space="0" w:color="FFFFFF" w:themeColor="light1"/>
        </w:tcBorders>
      </w:tcPr>
    </w:tblStylePr>
    <w:tblStylePr w:type="lastCol">
      <w:tblPr/>
      <w:tcPr>
        <w:tcBorders>
          <w:left w:val="single" w:sz="4" w:space="0" w:color="FFFFFF" w:themeColor="light1"/>
          <w:right w:val="single" w:sz="32" w:space="0" w:color="D1FBC3" w:themeColor="accent5" w:themeTint="9A"/>
        </w:tcBorders>
      </w:tcPr>
    </w:tblStylePr>
    <w:tblStylePr w:type="band1Vert">
      <w:tblPr/>
      <w:tcPr>
        <w:tcBorders>
          <w:left w:val="single" w:sz="4" w:space="0" w:color="FFFFFF" w:themeColor="light1"/>
          <w:right w:val="single" w:sz="4" w:space="0" w:color="FFFFFF" w:themeColor="light1"/>
        </w:tcBorders>
        <w:shd w:val="clear" w:color="auto" w:fill="D1FBC3"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1FBC3" w:themeFill="accent5" w:themeFillTint="9A"/>
      </w:tcPr>
    </w:tblStylePr>
    <w:tblStylePr w:type="band2Horz">
      <w:tblPr/>
      <w:tcPr>
        <w:tcBorders>
          <w:top w:val="single" w:sz="4" w:space="0" w:color="FFFFFF" w:themeColor="light1"/>
          <w:bottom w:val="single" w:sz="4" w:space="0" w:color="FFFFFF" w:themeColor="light1"/>
        </w:tcBorders>
        <w:shd w:val="clear" w:color="auto" w:fill="D1FBC3" w:themeFill="accent5" w:themeFillTint="9A"/>
      </w:tcPr>
    </w:tblStylePr>
  </w:style>
  <w:style w:type="table" w:customStyle="1" w:styleId="Tabellaelenco5scura-colore61">
    <w:name w:val="Tabella elenco 5 scura - colore 61"/>
    <w:basedOn w:val="TableNormal"/>
    <w:uiPriority w:val="99"/>
    <w:rsid w:val="0075553C"/>
    <w:pPr>
      <w:spacing w:after="0" w:line="240" w:lineRule="auto"/>
    </w:pPr>
    <w:tblPr>
      <w:tblStyleRowBandSize w:val="1"/>
      <w:tblStyleColBandSize w:val="1"/>
      <w:tblBorders>
        <w:top w:val="single" w:sz="32" w:space="0" w:color="D8D8D8" w:themeColor="accent6" w:themeTint="98"/>
        <w:left w:val="single" w:sz="32" w:space="0" w:color="D8D8D8" w:themeColor="accent6" w:themeTint="98"/>
        <w:bottom w:val="single" w:sz="32" w:space="0" w:color="D8D8D8" w:themeColor="accent6" w:themeTint="98"/>
        <w:right w:val="single" w:sz="32" w:space="0" w:color="D8D8D8" w:themeColor="accent6" w:themeTint="98"/>
      </w:tblBorders>
      <w:shd w:val="clear" w:color="auto" w:fill="D8D8D8" w:themeFill="accent6" w:themeFillTint="98"/>
    </w:tblPr>
    <w:tblStylePr w:type="firstRow">
      <w:rPr>
        <w:rFonts w:ascii="Arial" w:hAnsi="Arial"/>
        <w:b/>
        <w:color w:val="FFFFFF" w:themeColor="light1"/>
        <w:sz w:val="22"/>
      </w:rPr>
      <w:tblPr/>
      <w:tcPr>
        <w:tcBorders>
          <w:top w:val="single" w:sz="32" w:space="0" w:color="D8D8D8" w:themeColor="accent6" w:themeTint="98"/>
          <w:bottom w:val="single" w:sz="12" w:space="0" w:color="FFFFFF" w:themeColor="light1"/>
        </w:tcBorders>
        <w:shd w:val="clear" w:color="auto" w:fill="D8D8D8"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8D8D8" w:themeColor="accent6" w:themeTint="98"/>
          <w:right w:val="single" w:sz="4" w:space="0" w:color="FFFFFF" w:themeColor="light1"/>
        </w:tcBorders>
      </w:tcPr>
    </w:tblStylePr>
    <w:tblStylePr w:type="lastCol">
      <w:tblPr/>
      <w:tcPr>
        <w:tcBorders>
          <w:left w:val="single" w:sz="4" w:space="0" w:color="FFFFFF" w:themeColor="light1"/>
          <w:right w:val="single" w:sz="32" w:space="0" w:color="D8D8D8" w:themeColor="accent6" w:themeTint="98"/>
        </w:tcBorders>
      </w:tcPr>
    </w:tblStylePr>
    <w:tblStylePr w:type="band1Vert">
      <w:tblPr/>
      <w:tcPr>
        <w:tcBorders>
          <w:left w:val="single" w:sz="4" w:space="0" w:color="FFFFFF" w:themeColor="light1"/>
          <w:right w:val="single" w:sz="4" w:space="0" w:color="FFFFFF" w:themeColor="light1"/>
        </w:tcBorders>
        <w:shd w:val="clear" w:color="auto" w:fill="D8D8D8"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8D8D8" w:themeFill="accent6" w:themeFillTint="98"/>
      </w:tcPr>
    </w:tblStylePr>
    <w:tblStylePr w:type="band2Horz">
      <w:tblPr/>
      <w:tcPr>
        <w:tcBorders>
          <w:top w:val="single" w:sz="4" w:space="0" w:color="FFFFFF" w:themeColor="light1"/>
          <w:bottom w:val="single" w:sz="4" w:space="0" w:color="FFFFFF" w:themeColor="light1"/>
        </w:tcBorders>
        <w:shd w:val="clear" w:color="auto" w:fill="D8D8D8" w:themeFill="accent6" w:themeFillTint="98"/>
      </w:tcPr>
    </w:tblStylePr>
  </w:style>
  <w:style w:type="table" w:customStyle="1" w:styleId="Tabellaelenco6acolori1">
    <w:name w:val="Tabella elenco 6 a colori1"/>
    <w:basedOn w:val="TableNormal"/>
    <w:uiPriority w:val="99"/>
    <w:rsid w:val="0075553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Tabellaelenco6acolori-colore11">
    <w:name w:val="Tabella elenco 6 a colori - colore 11"/>
    <w:basedOn w:val="TableNormal"/>
    <w:uiPriority w:val="99"/>
    <w:rsid w:val="0075553C"/>
    <w:pPr>
      <w:spacing w:after="0" w:line="240" w:lineRule="auto"/>
    </w:pPr>
    <w:tblPr>
      <w:tblStyleRowBandSize w:val="1"/>
      <w:tblStyleColBandSize w:val="1"/>
      <w:tblBorders>
        <w:top w:val="single" w:sz="4" w:space="0" w:color="E77327" w:themeColor="accent1"/>
        <w:bottom w:val="single" w:sz="4" w:space="0" w:color="E77327" w:themeColor="accent1"/>
      </w:tblBorders>
    </w:tblPr>
    <w:tblStylePr w:type="firstRow">
      <w:rPr>
        <w:b/>
        <w:color w:val="8D410F" w:themeColor="accent1" w:themeShade="95"/>
      </w:rPr>
      <w:tblPr/>
      <w:tcPr>
        <w:tcBorders>
          <w:bottom w:val="single" w:sz="4" w:space="0" w:color="E77327" w:themeColor="accent1"/>
        </w:tcBorders>
      </w:tcPr>
    </w:tblStylePr>
    <w:tblStylePr w:type="lastRow">
      <w:rPr>
        <w:b/>
        <w:color w:val="8D410F" w:themeColor="accent1" w:themeShade="95"/>
      </w:rPr>
      <w:tblPr/>
      <w:tcPr>
        <w:tcBorders>
          <w:top w:val="single" w:sz="4" w:space="0" w:color="E77327" w:themeColor="accent1"/>
        </w:tcBorders>
      </w:tcPr>
    </w:tblStylePr>
    <w:tblStylePr w:type="firstCol">
      <w:rPr>
        <w:b/>
        <w:color w:val="8D410F" w:themeColor="accent1" w:themeShade="95"/>
      </w:rPr>
    </w:tblStylePr>
    <w:tblStylePr w:type="lastCol">
      <w:rPr>
        <w:b/>
        <w:color w:val="8D410F" w:themeColor="accent1" w:themeShade="95"/>
      </w:rPr>
    </w:tblStylePr>
    <w:tblStylePr w:type="band1Vert">
      <w:tblPr/>
      <w:tcPr>
        <w:shd w:val="clear" w:color="auto" w:fill="F9DBC8" w:themeFill="accent1" w:themeFillTint="40"/>
      </w:tcPr>
    </w:tblStylePr>
    <w:tblStylePr w:type="band1Horz">
      <w:rPr>
        <w:rFonts w:ascii="Arial" w:hAnsi="Arial"/>
        <w:color w:val="8D410F" w:themeColor="accent1" w:themeShade="95"/>
        <w:sz w:val="22"/>
      </w:rPr>
      <w:tblPr/>
      <w:tcPr>
        <w:shd w:val="clear" w:color="auto" w:fill="F9DBC8" w:themeFill="accent1" w:themeFillTint="40"/>
      </w:tcPr>
    </w:tblStylePr>
    <w:tblStylePr w:type="band2Horz">
      <w:rPr>
        <w:rFonts w:ascii="Arial" w:hAnsi="Arial"/>
        <w:color w:val="8D410F" w:themeColor="accent1" w:themeShade="95"/>
        <w:sz w:val="22"/>
      </w:rPr>
    </w:tblStylePr>
  </w:style>
  <w:style w:type="table" w:customStyle="1" w:styleId="Tabellaelenco6acolori-colore21">
    <w:name w:val="Tabella elenco 6 a colori - colore 21"/>
    <w:basedOn w:val="TableNormal"/>
    <w:uiPriority w:val="99"/>
    <w:rsid w:val="0075553C"/>
    <w:pPr>
      <w:spacing w:after="0" w:line="240" w:lineRule="auto"/>
    </w:pPr>
    <w:tblPr>
      <w:tblStyleRowBandSize w:val="1"/>
      <w:tblStyleColBandSize w:val="1"/>
      <w:tblBorders>
        <w:top w:val="single" w:sz="4" w:space="0" w:color="B7D0ED" w:themeColor="accent2" w:themeTint="97"/>
        <w:bottom w:val="single" w:sz="4" w:space="0" w:color="B7D0ED" w:themeColor="accent2" w:themeTint="97"/>
      </w:tblBorders>
    </w:tblPr>
    <w:tblStylePr w:type="firstRow">
      <w:rPr>
        <w:b/>
        <w:color w:val="B7D0ED" w:themeColor="accent2" w:themeTint="97" w:themeShade="95"/>
      </w:rPr>
      <w:tblPr/>
      <w:tcPr>
        <w:tcBorders>
          <w:bottom w:val="single" w:sz="4" w:space="0" w:color="B7D0ED" w:themeColor="accent2" w:themeTint="97"/>
        </w:tcBorders>
      </w:tcPr>
    </w:tblStylePr>
    <w:tblStylePr w:type="lastRow">
      <w:rPr>
        <w:b/>
        <w:color w:val="B7D0ED" w:themeColor="accent2" w:themeTint="97" w:themeShade="95"/>
      </w:rPr>
      <w:tblPr/>
      <w:tcPr>
        <w:tcBorders>
          <w:top w:val="single" w:sz="4" w:space="0" w:color="B7D0ED" w:themeColor="accent2" w:themeTint="97"/>
        </w:tcBorders>
      </w:tcPr>
    </w:tblStylePr>
    <w:tblStylePr w:type="firstCol">
      <w:rPr>
        <w:b/>
        <w:color w:val="B7D0ED" w:themeColor="accent2" w:themeTint="97" w:themeShade="95"/>
      </w:rPr>
    </w:tblStylePr>
    <w:tblStylePr w:type="lastCol">
      <w:rPr>
        <w:b/>
        <w:color w:val="B7D0ED" w:themeColor="accent2" w:themeTint="97" w:themeShade="95"/>
      </w:rPr>
    </w:tblStylePr>
    <w:tblStylePr w:type="band1Vert">
      <w:tblPr/>
      <w:tcPr>
        <w:shd w:val="clear" w:color="auto" w:fill="E0EBF7" w:themeFill="accent2" w:themeFillTint="40"/>
      </w:tcPr>
    </w:tblStylePr>
    <w:tblStylePr w:type="band1Horz">
      <w:rPr>
        <w:rFonts w:ascii="Arial" w:hAnsi="Arial"/>
        <w:color w:val="B7D0ED" w:themeColor="accent2" w:themeTint="97" w:themeShade="95"/>
        <w:sz w:val="22"/>
      </w:rPr>
      <w:tblPr/>
      <w:tcPr>
        <w:shd w:val="clear" w:color="auto" w:fill="E0EBF7" w:themeFill="accent2" w:themeFillTint="40"/>
      </w:tcPr>
    </w:tblStylePr>
    <w:tblStylePr w:type="band2Horz">
      <w:rPr>
        <w:rFonts w:ascii="Arial" w:hAnsi="Arial"/>
        <w:color w:val="B7D0ED" w:themeColor="accent2" w:themeTint="97" w:themeShade="95"/>
        <w:sz w:val="22"/>
      </w:rPr>
    </w:tblStylePr>
  </w:style>
  <w:style w:type="table" w:customStyle="1" w:styleId="Tabellaelenco6acolori-colore31">
    <w:name w:val="Tabella elenco 6 a colori - colore 31"/>
    <w:basedOn w:val="TableNormal"/>
    <w:uiPriority w:val="99"/>
    <w:rsid w:val="0075553C"/>
    <w:pPr>
      <w:spacing w:after="0" w:line="240" w:lineRule="auto"/>
    </w:pPr>
    <w:tblPr>
      <w:tblStyleRowBandSize w:val="1"/>
      <w:tblStyleColBandSize w:val="1"/>
      <w:tblBorders>
        <w:top w:val="single" w:sz="4" w:space="0" w:color="DC424B" w:themeColor="accent3" w:themeTint="98"/>
        <w:bottom w:val="single" w:sz="4" w:space="0" w:color="DC424B" w:themeColor="accent3" w:themeTint="98"/>
      </w:tblBorders>
    </w:tblPr>
    <w:tblStylePr w:type="firstRow">
      <w:rPr>
        <w:b/>
        <w:color w:val="DC424B" w:themeColor="accent3" w:themeTint="98" w:themeShade="95"/>
      </w:rPr>
      <w:tblPr/>
      <w:tcPr>
        <w:tcBorders>
          <w:bottom w:val="single" w:sz="4" w:space="0" w:color="DC424B" w:themeColor="accent3" w:themeTint="98"/>
        </w:tcBorders>
      </w:tcPr>
    </w:tblStylePr>
    <w:tblStylePr w:type="lastRow">
      <w:rPr>
        <w:b/>
        <w:color w:val="DC424B" w:themeColor="accent3" w:themeTint="98" w:themeShade="95"/>
      </w:rPr>
      <w:tblPr/>
      <w:tcPr>
        <w:tcBorders>
          <w:top w:val="single" w:sz="4" w:space="0" w:color="DC424B" w:themeColor="accent3" w:themeTint="98"/>
        </w:tcBorders>
      </w:tcPr>
    </w:tblStylePr>
    <w:tblStylePr w:type="firstCol">
      <w:rPr>
        <w:b/>
        <w:color w:val="DC424B" w:themeColor="accent3" w:themeTint="98" w:themeShade="95"/>
      </w:rPr>
    </w:tblStylePr>
    <w:tblStylePr w:type="lastCol">
      <w:rPr>
        <w:b/>
        <w:color w:val="DC424B" w:themeColor="accent3" w:themeTint="98" w:themeShade="95"/>
      </w:rPr>
    </w:tblStylePr>
    <w:tblStylePr w:type="band1Vert">
      <w:tblPr/>
      <w:tcPr>
        <w:shd w:val="clear" w:color="auto" w:fill="F0AFB3" w:themeFill="accent3" w:themeFillTint="40"/>
      </w:tcPr>
    </w:tblStylePr>
    <w:tblStylePr w:type="band1Horz">
      <w:rPr>
        <w:rFonts w:ascii="Arial" w:hAnsi="Arial"/>
        <w:color w:val="DC424B" w:themeColor="accent3" w:themeTint="98" w:themeShade="95"/>
        <w:sz w:val="22"/>
      </w:rPr>
      <w:tblPr/>
      <w:tcPr>
        <w:shd w:val="clear" w:color="auto" w:fill="F0AFB3" w:themeFill="accent3" w:themeFillTint="40"/>
      </w:tcPr>
    </w:tblStylePr>
    <w:tblStylePr w:type="band2Horz">
      <w:rPr>
        <w:rFonts w:ascii="Arial" w:hAnsi="Arial"/>
        <w:color w:val="DC424B" w:themeColor="accent3" w:themeTint="98" w:themeShade="95"/>
        <w:sz w:val="22"/>
      </w:rPr>
    </w:tblStylePr>
  </w:style>
  <w:style w:type="table" w:customStyle="1" w:styleId="Tabellaelenco6acolori-colore41">
    <w:name w:val="Tabella elenco 6 a colori - colore 41"/>
    <w:basedOn w:val="TableNormal"/>
    <w:uiPriority w:val="99"/>
    <w:rsid w:val="0075553C"/>
    <w:pPr>
      <w:spacing w:after="0" w:line="240" w:lineRule="auto"/>
    </w:pPr>
    <w:tblPr>
      <w:tblStyleRowBandSize w:val="1"/>
      <w:tblStyleColBandSize w:val="1"/>
      <w:tblBorders>
        <w:top w:val="single" w:sz="4" w:space="0" w:color="B1B1B1" w:themeColor="accent4" w:themeTint="9A"/>
        <w:bottom w:val="single" w:sz="4" w:space="0" w:color="B1B1B1" w:themeColor="accent4" w:themeTint="9A"/>
      </w:tblBorders>
    </w:tblPr>
    <w:tblStylePr w:type="firstRow">
      <w:rPr>
        <w:b/>
        <w:color w:val="B1B1B1" w:themeColor="accent4" w:themeTint="9A" w:themeShade="95"/>
      </w:rPr>
      <w:tblPr/>
      <w:tcPr>
        <w:tcBorders>
          <w:bottom w:val="single" w:sz="4" w:space="0" w:color="B1B1B1" w:themeColor="accent4" w:themeTint="9A"/>
        </w:tcBorders>
      </w:tcPr>
    </w:tblStylePr>
    <w:tblStylePr w:type="lastRow">
      <w:rPr>
        <w:b/>
        <w:color w:val="B1B1B1" w:themeColor="accent4" w:themeTint="9A" w:themeShade="95"/>
      </w:rPr>
      <w:tblPr/>
      <w:tcPr>
        <w:tcBorders>
          <w:top w:val="single" w:sz="4" w:space="0" w:color="B1B1B1" w:themeColor="accent4" w:themeTint="9A"/>
        </w:tcBorders>
      </w:tcPr>
    </w:tblStylePr>
    <w:tblStylePr w:type="firstCol">
      <w:rPr>
        <w:b/>
        <w:color w:val="B1B1B1" w:themeColor="accent4" w:themeTint="9A" w:themeShade="95"/>
      </w:rPr>
    </w:tblStylePr>
    <w:tblStylePr w:type="lastCol">
      <w:rPr>
        <w:b/>
        <w:color w:val="B1B1B1" w:themeColor="accent4" w:themeTint="9A" w:themeShade="95"/>
      </w:rPr>
    </w:tblStylePr>
    <w:tblStylePr w:type="band1Vert">
      <w:tblPr/>
      <w:tcPr>
        <w:shd w:val="clear" w:color="auto" w:fill="DEDEDE" w:themeFill="accent4" w:themeFillTint="40"/>
      </w:tcPr>
    </w:tblStylePr>
    <w:tblStylePr w:type="band1Horz">
      <w:rPr>
        <w:rFonts w:ascii="Arial" w:hAnsi="Arial"/>
        <w:color w:val="B1B1B1" w:themeColor="accent4" w:themeTint="9A" w:themeShade="95"/>
        <w:sz w:val="22"/>
      </w:rPr>
      <w:tblPr/>
      <w:tcPr>
        <w:shd w:val="clear" w:color="auto" w:fill="DEDEDE" w:themeFill="accent4" w:themeFillTint="40"/>
      </w:tcPr>
    </w:tblStylePr>
    <w:tblStylePr w:type="band2Horz">
      <w:rPr>
        <w:rFonts w:ascii="Arial" w:hAnsi="Arial"/>
        <w:color w:val="B1B1B1" w:themeColor="accent4" w:themeTint="9A" w:themeShade="95"/>
        <w:sz w:val="22"/>
      </w:rPr>
    </w:tblStylePr>
  </w:style>
  <w:style w:type="table" w:customStyle="1" w:styleId="Tabellaelenco6acolori-colore51">
    <w:name w:val="Tabella elenco 6 a colori - colore 51"/>
    <w:basedOn w:val="TableNormal"/>
    <w:uiPriority w:val="99"/>
    <w:rsid w:val="0075553C"/>
    <w:pPr>
      <w:spacing w:after="0" w:line="240" w:lineRule="auto"/>
    </w:pPr>
    <w:tblPr>
      <w:tblStyleRowBandSize w:val="1"/>
      <w:tblStyleColBandSize w:val="1"/>
      <w:tblBorders>
        <w:top w:val="single" w:sz="4" w:space="0" w:color="D1FBC3" w:themeColor="accent5" w:themeTint="9A"/>
        <w:bottom w:val="single" w:sz="4" w:space="0" w:color="D1FBC3" w:themeColor="accent5" w:themeTint="9A"/>
      </w:tblBorders>
    </w:tblPr>
    <w:tblStylePr w:type="firstRow">
      <w:rPr>
        <w:b/>
        <w:color w:val="D1FBC3" w:themeColor="accent5" w:themeTint="9A" w:themeShade="95"/>
      </w:rPr>
      <w:tblPr/>
      <w:tcPr>
        <w:tcBorders>
          <w:bottom w:val="single" w:sz="4" w:space="0" w:color="D1FBC3" w:themeColor="accent5" w:themeTint="9A"/>
        </w:tcBorders>
      </w:tcPr>
    </w:tblStylePr>
    <w:tblStylePr w:type="lastRow">
      <w:rPr>
        <w:b/>
        <w:color w:val="D1FBC3" w:themeColor="accent5" w:themeTint="9A" w:themeShade="95"/>
      </w:rPr>
      <w:tblPr/>
      <w:tcPr>
        <w:tcBorders>
          <w:top w:val="single" w:sz="4" w:space="0" w:color="D1FBC3" w:themeColor="accent5" w:themeTint="9A"/>
        </w:tcBorders>
      </w:tcPr>
    </w:tblStylePr>
    <w:tblStylePr w:type="firstCol">
      <w:rPr>
        <w:b/>
        <w:color w:val="D1FBC3" w:themeColor="accent5" w:themeTint="9A" w:themeShade="95"/>
      </w:rPr>
    </w:tblStylePr>
    <w:tblStylePr w:type="lastCol">
      <w:rPr>
        <w:b/>
        <w:color w:val="D1FBC3" w:themeColor="accent5" w:themeTint="9A" w:themeShade="95"/>
      </w:rPr>
    </w:tblStylePr>
    <w:tblStylePr w:type="band1Vert">
      <w:tblPr/>
      <w:tcPr>
        <w:shd w:val="clear" w:color="auto" w:fill="ECFDE6" w:themeFill="accent5" w:themeFillTint="40"/>
      </w:tcPr>
    </w:tblStylePr>
    <w:tblStylePr w:type="band1Horz">
      <w:rPr>
        <w:rFonts w:ascii="Arial" w:hAnsi="Arial"/>
        <w:color w:val="D1FBC3" w:themeColor="accent5" w:themeTint="9A" w:themeShade="95"/>
        <w:sz w:val="22"/>
      </w:rPr>
      <w:tblPr/>
      <w:tcPr>
        <w:shd w:val="clear" w:color="auto" w:fill="ECFDE6" w:themeFill="accent5" w:themeFillTint="40"/>
      </w:tcPr>
    </w:tblStylePr>
    <w:tblStylePr w:type="band2Horz">
      <w:rPr>
        <w:rFonts w:ascii="Arial" w:hAnsi="Arial"/>
        <w:color w:val="D1FBC3" w:themeColor="accent5" w:themeTint="9A" w:themeShade="95"/>
        <w:sz w:val="22"/>
      </w:rPr>
    </w:tblStylePr>
  </w:style>
  <w:style w:type="table" w:customStyle="1" w:styleId="Tabellaelenco6acolori-colore61">
    <w:name w:val="Tabella elenco 6 a colori - colore 61"/>
    <w:basedOn w:val="TableNormal"/>
    <w:uiPriority w:val="99"/>
    <w:rsid w:val="0075553C"/>
    <w:pPr>
      <w:spacing w:after="0" w:line="240" w:lineRule="auto"/>
    </w:pPr>
    <w:tblPr>
      <w:tblStyleRowBandSize w:val="1"/>
      <w:tblStyleColBandSize w:val="1"/>
      <w:tblBorders>
        <w:top w:val="single" w:sz="4" w:space="0" w:color="D8D8D8" w:themeColor="accent6" w:themeTint="98"/>
        <w:bottom w:val="single" w:sz="4" w:space="0" w:color="D8D8D8" w:themeColor="accent6" w:themeTint="98"/>
      </w:tblBorders>
    </w:tblPr>
    <w:tblStylePr w:type="firstRow">
      <w:rPr>
        <w:b/>
        <w:color w:val="D8D8D8" w:themeColor="accent6" w:themeTint="98" w:themeShade="95"/>
      </w:rPr>
      <w:tblPr/>
      <w:tcPr>
        <w:tcBorders>
          <w:bottom w:val="single" w:sz="4" w:space="0" w:color="D8D8D8" w:themeColor="accent6" w:themeTint="98"/>
        </w:tcBorders>
      </w:tcPr>
    </w:tblStylePr>
    <w:tblStylePr w:type="lastRow">
      <w:rPr>
        <w:b/>
        <w:color w:val="D8D8D8" w:themeColor="accent6" w:themeTint="98" w:themeShade="95"/>
      </w:rPr>
      <w:tblPr/>
      <w:tcPr>
        <w:tcBorders>
          <w:top w:val="single" w:sz="4" w:space="0" w:color="D8D8D8" w:themeColor="accent6" w:themeTint="98"/>
        </w:tcBorders>
      </w:tcPr>
    </w:tblStylePr>
    <w:tblStylePr w:type="firstCol">
      <w:rPr>
        <w:b/>
        <w:color w:val="D8D8D8" w:themeColor="accent6" w:themeTint="98" w:themeShade="95"/>
      </w:rPr>
    </w:tblStylePr>
    <w:tblStylePr w:type="lastCol">
      <w:rPr>
        <w:b/>
        <w:color w:val="D8D8D8" w:themeColor="accent6" w:themeTint="98" w:themeShade="95"/>
      </w:rPr>
    </w:tblStylePr>
    <w:tblStylePr w:type="band1Vert">
      <w:tblPr/>
      <w:tcPr>
        <w:shd w:val="clear" w:color="auto" w:fill="EEEEEE" w:themeFill="accent6" w:themeFillTint="40"/>
      </w:tcPr>
    </w:tblStylePr>
    <w:tblStylePr w:type="band1Horz">
      <w:rPr>
        <w:rFonts w:ascii="Arial" w:hAnsi="Arial"/>
        <w:color w:val="D8D8D8" w:themeColor="accent6" w:themeTint="98" w:themeShade="95"/>
        <w:sz w:val="22"/>
      </w:rPr>
      <w:tblPr/>
      <w:tcPr>
        <w:shd w:val="clear" w:color="auto" w:fill="EEEEEE" w:themeFill="accent6" w:themeFillTint="40"/>
      </w:tcPr>
    </w:tblStylePr>
    <w:tblStylePr w:type="band2Horz">
      <w:rPr>
        <w:rFonts w:ascii="Arial" w:hAnsi="Arial"/>
        <w:color w:val="D8D8D8" w:themeColor="accent6" w:themeTint="98" w:themeShade="95"/>
        <w:sz w:val="22"/>
      </w:rPr>
    </w:tblStylePr>
  </w:style>
  <w:style w:type="table" w:customStyle="1" w:styleId="Tabellaelenco7acolori1">
    <w:name w:val="Tabella elenco 7 a colori1"/>
    <w:basedOn w:val="TableNormal"/>
    <w:uiPriority w:val="99"/>
    <w:rsid w:val="0075553C"/>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Tabellaelenco7acolori-colore11">
    <w:name w:val="Tabella elenco 7 a colori - colore 11"/>
    <w:basedOn w:val="TableNormal"/>
    <w:uiPriority w:val="99"/>
    <w:rsid w:val="0075553C"/>
    <w:pPr>
      <w:spacing w:after="0" w:line="240" w:lineRule="auto"/>
    </w:pPr>
    <w:tblPr>
      <w:tblStyleRowBandSize w:val="1"/>
      <w:tblStyleColBandSize w:val="1"/>
      <w:tblBorders>
        <w:right w:val="single" w:sz="4" w:space="0" w:color="E77327" w:themeColor="accent1"/>
      </w:tblBorders>
    </w:tblPr>
    <w:tblStylePr w:type="firstRow">
      <w:rPr>
        <w:rFonts w:ascii="Arial" w:hAnsi="Arial"/>
        <w:i/>
        <w:color w:val="8D410F" w:themeColor="accent1" w:themeShade="95"/>
        <w:sz w:val="22"/>
      </w:rPr>
      <w:tblPr/>
      <w:tcPr>
        <w:tcBorders>
          <w:top w:val="none" w:sz="0" w:space="0" w:color="auto"/>
          <w:left w:val="none" w:sz="0" w:space="0" w:color="auto"/>
          <w:bottom w:val="single" w:sz="4" w:space="0" w:color="E77327" w:themeColor="accent1"/>
          <w:right w:val="none" w:sz="0" w:space="0" w:color="auto"/>
        </w:tcBorders>
        <w:shd w:val="clear" w:color="auto" w:fill="FFFFFF" w:themeFill="light1"/>
      </w:tcPr>
    </w:tblStylePr>
    <w:tblStylePr w:type="lastRow">
      <w:rPr>
        <w:rFonts w:ascii="Arial" w:hAnsi="Arial"/>
        <w:i/>
        <w:color w:val="8D410F" w:themeColor="accent1" w:themeShade="95"/>
        <w:sz w:val="22"/>
      </w:rPr>
      <w:tblPr/>
      <w:tcPr>
        <w:tcBorders>
          <w:top w:val="single" w:sz="4" w:space="0" w:color="E77327"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8D410F" w:themeColor="accent1" w:themeShade="95"/>
        <w:sz w:val="22"/>
      </w:rPr>
      <w:tblPr/>
      <w:tcPr>
        <w:tcBorders>
          <w:top w:val="none" w:sz="0" w:space="0" w:color="auto"/>
          <w:left w:val="none" w:sz="0" w:space="0" w:color="auto"/>
          <w:bottom w:val="none" w:sz="0" w:space="0" w:color="auto"/>
          <w:right w:val="single" w:sz="4" w:space="0" w:color="E77327" w:themeColor="accent1"/>
        </w:tcBorders>
        <w:shd w:val="clear" w:color="auto" w:fill="FFFFFF"/>
      </w:tcPr>
    </w:tblStylePr>
    <w:tblStylePr w:type="lastCol">
      <w:rPr>
        <w:rFonts w:ascii="Arial" w:hAnsi="Arial"/>
        <w:i/>
        <w:color w:val="8D410F" w:themeColor="accent1" w:themeShade="95"/>
        <w:sz w:val="22"/>
      </w:rPr>
      <w:tblPr/>
      <w:tcPr>
        <w:tcBorders>
          <w:top w:val="none" w:sz="0" w:space="0" w:color="auto"/>
          <w:left w:val="single" w:sz="4" w:space="0" w:color="E77327" w:themeColor="accent1"/>
          <w:bottom w:val="none" w:sz="0" w:space="0" w:color="auto"/>
          <w:right w:val="none" w:sz="0" w:space="0" w:color="auto"/>
        </w:tcBorders>
        <w:shd w:val="clear" w:color="auto" w:fill="FFFFFF"/>
      </w:tcPr>
    </w:tblStylePr>
    <w:tblStylePr w:type="band1Vert">
      <w:tblPr/>
      <w:tcPr>
        <w:shd w:val="clear" w:color="auto" w:fill="F9DBC8" w:themeFill="accent1" w:themeFillTint="40"/>
      </w:tcPr>
    </w:tblStylePr>
    <w:tblStylePr w:type="band1Horz">
      <w:rPr>
        <w:rFonts w:ascii="Arial" w:hAnsi="Arial"/>
        <w:color w:val="8D410F" w:themeColor="accent1" w:themeShade="95"/>
        <w:sz w:val="22"/>
      </w:rPr>
      <w:tblPr/>
      <w:tcPr>
        <w:shd w:val="clear" w:color="auto" w:fill="F9DBC8" w:themeFill="accent1" w:themeFillTint="40"/>
      </w:tcPr>
    </w:tblStylePr>
    <w:tblStylePr w:type="band2Horz">
      <w:rPr>
        <w:rFonts w:ascii="Arial" w:hAnsi="Arial"/>
        <w:color w:val="8D410F" w:themeColor="accent1" w:themeShade="95"/>
        <w:sz w:val="22"/>
      </w:rPr>
    </w:tblStylePr>
  </w:style>
  <w:style w:type="table" w:customStyle="1" w:styleId="Tabellaelenco7acolori-colore21">
    <w:name w:val="Tabella elenco 7 a colori - colore 21"/>
    <w:basedOn w:val="TableNormal"/>
    <w:uiPriority w:val="99"/>
    <w:rsid w:val="0075553C"/>
    <w:pPr>
      <w:spacing w:after="0" w:line="240" w:lineRule="auto"/>
    </w:pPr>
    <w:tblPr>
      <w:tblStyleRowBandSize w:val="1"/>
      <w:tblStyleColBandSize w:val="1"/>
      <w:tblBorders>
        <w:right w:val="single" w:sz="4" w:space="0" w:color="B7D0ED" w:themeColor="accent2" w:themeTint="97"/>
      </w:tblBorders>
    </w:tblPr>
    <w:tblStylePr w:type="firstRow">
      <w:rPr>
        <w:rFonts w:ascii="Arial" w:hAnsi="Arial"/>
        <w:i/>
        <w:color w:val="B7D0ED" w:themeColor="accent2" w:themeTint="97" w:themeShade="95"/>
        <w:sz w:val="22"/>
      </w:rPr>
      <w:tblPr/>
      <w:tcPr>
        <w:tcBorders>
          <w:top w:val="none" w:sz="0" w:space="0" w:color="auto"/>
          <w:left w:val="none" w:sz="0" w:space="0" w:color="auto"/>
          <w:bottom w:val="single" w:sz="4" w:space="0" w:color="B7D0ED" w:themeColor="accent2" w:themeTint="97"/>
          <w:right w:val="none" w:sz="0" w:space="0" w:color="auto"/>
        </w:tcBorders>
        <w:shd w:val="clear" w:color="auto" w:fill="FFFFFF" w:themeFill="light1"/>
      </w:tcPr>
    </w:tblStylePr>
    <w:tblStylePr w:type="lastRow">
      <w:rPr>
        <w:rFonts w:ascii="Arial" w:hAnsi="Arial"/>
        <w:i/>
        <w:color w:val="B7D0ED" w:themeColor="accent2" w:themeTint="97" w:themeShade="95"/>
        <w:sz w:val="22"/>
      </w:rPr>
      <w:tblPr/>
      <w:tcPr>
        <w:tcBorders>
          <w:top w:val="single" w:sz="4" w:space="0" w:color="B7D0ED"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7D0ED" w:themeColor="accent2" w:themeTint="97" w:themeShade="95"/>
        <w:sz w:val="22"/>
      </w:rPr>
      <w:tblPr/>
      <w:tcPr>
        <w:tcBorders>
          <w:top w:val="none" w:sz="0" w:space="0" w:color="auto"/>
          <w:left w:val="none" w:sz="0" w:space="0" w:color="auto"/>
          <w:bottom w:val="none" w:sz="0" w:space="0" w:color="auto"/>
          <w:right w:val="single" w:sz="4" w:space="0" w:color="B7D0ED" w:themeColor="accent2" w:themeTint="97"/>
        </w:tcBorders>
        <w:shd w:val="clear" w:color="auto" w:fill="FFFFFF"/>
      </w:tcPr>
    </w:tblStylePr>
    <w:tblStylePr w:type="lastCol">
      <w:rPr>
        <w:rFonts w:ascii="Arial" w:hAnsi="Arial"/>
        <w:i/>
        <w:color w:val="B7D0ED" w:themeColor="accent2" w:themeTint="97" w:themeShade="95"/>
        <w:sz w:val="22"/>
      </w:rPr>
      <w:tblPr/>
      <w:tcPr>
        <w:tcBorders>
          <w:top w:val="none" w:sz="0" w:space="0" w:color="auto"/>
          <w:left w:val="single" w:sz="4" w:space="0" w:color="B7D0ED" w:themeColor="accent2" w:themeTint="97"/>
          <w:bottom w:val="none" w:sz="0" w:space="0" w:color="auto"/>
          <w:right w:val="none" w:sz="0" w:space="0" w:color="auto"/>
        </w:tcBorders>
        <w:shd w:val="clear" w:color="auto" w:fill="FFFFFF"/>
      </w:tcPr>
    </w:tblStylePr>
    <w:tblStylePr w:type="band1Vert">
      <w:tblPr/>
      <w:tcPr>
        <w:shd w:val="clear" w:color="auto" w:fill="E0EBF7" w:themeFill="accent2" w:themeFillTint="40"/>
      </w:tcPr>
    </w:tblStylePr>
    <w:tblStylePr w:type="band1Horz">
      <w:rPr>
        <w:rFonts w:ascii="Arial" w:hAnsi="Arial"/>
        <w:color w:val="B7D0ED" w:themeColor="accent2" w:themeTint="97" w:themeShade="95"/>
        <w:sz w:val="22"/>
      </w:rPr>
      <w:tblPr/>
      <w:tcPr>
        <w:shd w:val="clear" w:color="auto" w:fill="E0EBF7" w:themeFill="accent2" w:themeFillTint="40"/>
      </w:tcPr>
    </w:tblStylePr>
    <w:tblStylePr w:type="band2Horz">
      <w:rPr>
        <w:rFonts w:ascii="Arial" w:hAnsi="Arial"/>
        <w:color w:val="B7D0ED" w:themeColor="accent2" w:themeTint="97" w:themeShade="95"/>
        <w:sz w:val="22"/>
      </w:rPr>
    </w:tblStylePr>
  </w:style>
  <w:style w:type="table" w:customStyle="1" w:styleId="Tabellaelenco7acolori-colore31">
    <w:name w:val="Tabella elenco 7 a colori - colore 31"/>
    <w:basedOn w:val="TableNormal"/>
    <w:uiPriority w:val="99"/>
    <w:rsid w:val="0075553C"/>
    <w:pPr>
      <w:spacing w:after="0" w:line="240" w:lineRule="auto"/>
    </w:pPr>
    <w:tblPr>
      <w:tblStyleRowBandSize w:val="1"/>
      <w:tblStyleColBandSize w:val="1"/>
      <w:tblBorders>
        <w:right w:val="single" w:sz="4" w:space="0" w:color="DC424B" w:themeColor="accent3" w:themeTint="98"/>
      </w:tblBorders>
    </w:tblPr>
    <w:tblStylePr w:type="firstRow">
      <w:rPr>
        <w:rFonts w:ascii="Arial" w:hAnsi="Arial"/>
        <w:i/>
        <w:color w:val="DC424B" w:themeColor="accent3" w:themeTint="98" w:themeShade="95"/>
        <w:sz w:val="22"/>
      </w:rPr>
      <w:tblPr/>
      <w:tcPr>
        <w:tcBorders>
          <w:top w:val="none" w:sz="0" w:space="0" w:color="auto"/>
          <w:left w:val="none" w:sz="0" w:space="0" w:color="auto"/>
          <w:bottom w:val="single" w:sz="4" w:space="0" w:color="DC424B" w:themeColor="accent3" w:themeTint="98"/>
          <w:right w:val="none" w:sz="0" w:space="0" w:color="auto"/>
        </w:tcBorders>
        <w:shd w:val="clear" w:color="auto" w:fill="FFFFFF" w:themeFill="light1"/>
      </w:tcPr>
    </w:tblStylePr>
    <w:tblStylePr w:type="lastRow">
      <w:rPr>
        <w:rFonts w:ascii="Arial" w:hAnsi="Arial"/>
        <w:i/>
        <w:color w:val="DC424B" w:themeColor="accent3" w:themeTint="98" w:themeShade="95"/>
        <w:sz w:val="22"/>
      </w:rPr>
      <w:tblPr/>
      <w:tcPr>
        <w:tcBorders>
          <w:top w:val="single" w:sz="4" w:space="0" w:color="DC424B"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C424B" w:themeColor="accent3" w:themeTint="98" w:themeShade="95"/>
        <w:sz w:val="22"/>
      </w:rPr>
      <w:tblPr/>
      <w:tcPr>
        <w:tcBorders>
          <w:top w:val="none" w:sz="0" w:space="0" w:color="auto"/>
          <w:left w:val="none" w:sz="0" w:space="0" w:color="auto"/>
          <w:bottom w:val="none" w:sz="0" w:space="0" w:color="auto"/>
          <w:right w:val="single" w:sz="4" w:space="0" w:color="DC424B" w:themeColor="accent3" w:themeTint="98"/>
        </w:tcBorders>
        <w:shd w:val="clear" w:color="auto" w:fill="FFFFFF"/>
      </w:tcPr>
    </w:tblStylePr>
    <w:tblStylePr w:type="lastCol">
      <w:rPr>
        <w:rFonts w:ascii="Arial" w:hAnsi="Arial"/>
        <w:i/>
        <w:color w:val="DC424B" w:themeColor="accent3" w:themeTint="98" w:themeShade="95"/>
        <w:sz w:val="22"/>
      </w:rPr>
      <w:tblPr/>
      <w:tcPr>
        <w:tcBorders>
          <w:top w:val="none" w:sz="0" w:space="0" w:color="auto"/>
          <w:left w:val="single" w:sz="4" w:space="0" w:color="DC424B" w:themeColor="accent3" w:themeTint="98"/>
          <w:bottom w:val="none" w:sz="0" w:space="0" w:color="auto"/>
          <w:right w:val="none" w:sz="0" w:space="0" w:color="auto"/>
        </w:tcBorders>
        <w:shd w:val="clear" w:color="auto" w:fill="FFFFFF"/>
      </w:tcPr>
    </w:tblStylePr>
    <w:tblStylePr w:type="band1Vert">
      <w:tblPr/>
      <w:tcPr>
        <w:shd w:val="clear" w:color="auto" w:fill="F0AFB3" w:themeFill="accent3" w:themeFillTint="40"/>
      </w:tcPr>
    </w:tblStylePr>
    <w:tblStylePr w:type="band1Horz">
      <w:rPr>
        <w:rFonts w:ascii="Arial" w:hAnsi="Arial"/>
        <w:color w:val="DC424B" w:themeColor="accent3" w:themeTint="98" w:themeShade="95"/>
        <w:sz w:val="22"/>
      </w:rPr>
      <w:tblPr/>
      <w:tcPr>
        <w:shd w:val="clear" w:color="auto" w:fill="F0AFB3" w:themeFill="accent3" w:themeFillTint="40"/>
      </w:tcPr>
    </w:tblStylePr>
    <w:tblStylePr w:type="band2Horz">
      <w:rPr>
        <w:rFonts w:ascii="Arial" w:hAnsi="Arial"/>
        <w:color w:val="DC424B" w:themeColor="accent3" w:themeTint="98" w:themeShade="95"/>
        <w:sz w:val="22"/>
      </w:rPr>
    </w:tblStylePr>
  </w:style>
  <w:style w:type="table" w:customStyle="1" w:styleId="Tabellaelenco7acolori-colore41">
    <w:name w:val="Tabella elenco 7 a colori - colore 41"/>
    <w:basedOn w:val="TableNormal"/>
    <w:uiPriority w:val="99"/>
    <w:rsid w:val="0075553C"/>
    <w:pPr>
      <w:spacing w:after="0" w:line="240" w:lineRule="auto"/>
    </w:pPr>
    <w:tblPr>
      <w:tblStyleRowBandSize w:val="1"/>
      <w:tblStyleColBandSize w:val="1"/>
      <w:tblBorders>
        <w:right w:val="single" w:sz="4" w:space="0" w:color="B1B1B1" w:themeColor="accent4" w:themeTint="9A"/>
      </w:tblBorders>
    </w:tblPr>
    <w:tblStylePr w:type="firstRow">
      <w:rPr>
        <w:rFonts w:ascii="Arial" w:hAnsi="Arial"/>
        <w:i/>
        <w:color w:val="B1B1B1" w:themeColor="accent4" w:themeTint="9A" w:themeShade="95"/>
        <w:sz w:val="22"/>
      </w:rPr>
      <w:tblPr/>
      <w:tcPr>
        <w:tcBorders>
          <w:top w:val="none" w:sz="0" w:space="0" w:color="auto"/>
          <w:left w:val="none" w:sz="0" w:space="0" w:color="auto"/>
          <w:bottom w:val="single" w:sz="4" w:space="0" w:color="B1B1B1" w:themeColor="accent4" w:themeTint="9A"/>
          <w:right w:val="none" w:sz="0" w:space="0" w:color="auto"/>
        </w:tcBorders>
        <w:shd w:val="clear" w:color="auto" w:fill="FFFFFF" w:themeFill="light1"/>
      </w:tcPr>
    </w:tblStylePr>
    <w:tblStylePr w:type="lastRow">
      <w:rPr>
        <w:rFonts w:ascii="Arial" w:hAnsi="Arial"/>
        <w:i/>
        <w:color w:val="B1B1B1" w:themeColor="accent4" w:themeTint="9A" w:themeShade="95"/>
        <w:sz w:val="22"/>
      </w:rPr>
      <w:tblPr/>
      <w:tcPr>
        <w:tcBorders>
          <w:top w:val="single" w:sz="4" w:space="0" w:color="B1B1B1"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1B1B1" w:themeColor="accent4" w:themeTint="9A" w:themeShade="95"/>
        <w:sz w:val="22"/>
      </w:rPr>
      <w:tblPr/>
      <w:tcPr>
        <w:tcBorders>
          <w:top w:val="none" w:sz="0" w:space="0" w:color="auto"/>
          <w:left w:val="none" w:sz="0" w:space="0" w:color="auto"/>
          <w:bottom w:val="none" w:sz="0" w:space="0" w:color="auto"/>
          <w:right w:val="single" w:sz="4" w:space="0" w:color="B1B1B1" w:themeColor="accent4" w:themeTint="9A"/>
        </w:tcBorders>
        <w:shd w:val="clear" w:color="auto" w:fill="FFFFFF"/>
      </w:tcPr>
    </w:tblStylePr>
    <w:tblStylePr w:type="lastCol">
      <w:rPr>
        <w:rFonts w:ascii="Arial" w:hAnsi="Arial"/>
        <w:i/>
        <w:color w:val="B1B1B1" w:themeColor="accent4" w:themeTint="9A" w:themeShade="95"/>
        <w:sz w:val="22"/>
      </w:rPr>
      <w:tblPr/>
      <w:tcPr>
        <w:tcBorders>
          <w:top w:val="none" w:sz="0" w:space="0" w:color="auto"/>
          <w:left w:val="single" w:sz="4" w:space="0" w:color="B1B1B1" w:themeColor="accent4" w:themeTint="9A"/>
          <w:bottom w:val="none" w:sz="0" w:space="0" w:color="auto"/>
          <w:right w:val="none" w:sz="0" w:space="0" w:color="auto"/>
        </w:tcBorders>
        <w:shd w:val="clear" w:color="auto" w:fill="FFFFFF"/>
      </w:tcPr>
    </w:tblStylePr>
    <w:tblStylePr w:type="band1Vert">
      <w:tblPr/>
      <w:tcPr>
        <w:shd w:val="clear" w:color="auto" w:fill="DEDEDE" w:themeFill="accent4" w:themeFillTint="40"/>
      </w:tcPr>
    </w:tblStylePr>
    <w:tblStylePr w:type="band1Horz">
      <w:rPr>
        <w:rFonts w:ascii="Arial" w:hAnsi="Arial"/>
        <w:color w:val="B1B1B1" w:themeColor="accent4" w:themeTint="9A" w:themeShade="95"/>
        <w:sz w:val="22"/>
      </w:rPr>
      <w:tblPr/>
      <w:tcPr>
        <w:shd w:val="clear" w:color="auto" w:fill="DEDEDE" w:themeFill="accent4" w:themeFillTint="40"/>
      </w:tcPr>
    </w:tblStylePr>
    <w:tblStylePr w:type="band2Horz">
      <w:rPr>
        <w:rFonts w:ascii="Arial" w:hAnsi="Arial"/>
        <w:color w:val="B1B1B1" w:themeColor="accent4" w:themeTint="9A" w:themeShade="95"/>
        <w:sz w:val="22"/>
      </w:rPr>
    </w:tblStylePr>
  </w:style>
  <w:style w:type="table" w:customStyle="1" w:styleId="Tabellaelenco7acolori-colore51">
    <w:name w:val="Tabella elenco 7 a colori - colore 51"/>
    <w:basedOn w:val="TableNormal"/>
    <w:uiPriority w:val="99"/>
    <w:rsid w:val="0075553C"/>
    <w:pPr>
      <w:spacing w:after="0" w:line="240" w:lineRule="auto"/>
    </w:pPr>
    <w:tblPr>
      <w:tblStyleRowBandSize w:val="1"/>
      <w:tblStyleColBandSize w:val="1"/>
      <w:tblBorders>
        <w:right w:val="single" w:sz="4" w:space="0" w:color="D1FBC3" w:themeColor="accent5" w:themeTint="9A"/>
      </w:tblBorders>
    </w:tblPr>
    <w:tblStylePr w:type="firstRow">
      <w:rPr>
        <w:rFonts w:ascii="Arial" w:hAnsi="Arial"/>
        <w:i/>
        <w:color w:val="D1FBC3" w:themeColor="accent5" w:themeTint="9A" w:themeShade="95"/>
        <w:sz w:val="22"/>
      </w:rPr>
      <w:tblPr/>
      <w:tcPr>
        <w:tcBorders>
          <w:top w:val="none" w:sz="0" w:space="0" w:color="auto"/>
          <w:left w:val="none" w:sz="0" w:space="0" w:color="auto"/>
          <w:bottom w:val="single" w:sz="4" w:space="0" w:color="D1FBC3" w:themeColor="accent5" w:themeTint="9A"/>
          <w:right w:val="none" w:sz="0" w:space="0" w:color="auto"/>
        </w:tcBorders>
        <w:shd w:val="clear" w:color="auto" w:fill="FFFFFF" w:themeFill="light1"/>
      </w:tcPr>
    </w:tblStylePr>
    <w:tblStylePr w:type="lastRow">
      <w:rPr>
        <w:rFonts w:ascii="Arial" w:hAnsi="Arial"/>
        <w:i/>
        <w:color w:val="D1FBC3" w:themeColor="accent5" w:themeTint="9A" w:themeShade="95"/>
        <w:sz w:val="22"/>
      </w:rPr>
      <w:tblPr/>
      <w:tcPr>
        <w:tcBorders>
          <w:top w:val="single" w:sz="4" w:space="0" w:color="D1FBC3"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1FBC3" w:themeColor="accent5" w:themeTint="9A" w:themeShade="95"/>
        <w:sz w:val="22"/>
      </w:rPr>
      <w:tblPr/>
      <w:tcPr>
        <w:tcBorders>
          <w:top w:val="none" w:sz="0" w:space="0" w:color="auto"/>
          <w:left w:val="none" w:sz="0" w:space="0" w:color="auto"/>
          <w:bottom w:val="none" w:sz="0" w:space="0" w:color="auto"/>
          <w:right w:val="single" w:sz="4" w:space="0" w:color="D1FBC3" w:themeColor="accent5" w:themeTint="9A"/>
        </w:tcBorders>
        <w:shd w:val="clear" w:color="auto" w:fill="FFFFFF"/>
      </w:tcPr>
    </w:tblStylePr>
    <w:tblStylePr w:type="lastCol">
      <w:rPr>
        <w:rFonts w:ascii="Arial" w:hAnsi="Arial"/>
        <w:i/>
        <w:color w:val="D1FBC3" w:themeColor="accent5" w:themeTint="9A" w:themeShade="95"/>
        <w:sz w:val="22"/>
      </w:rPr>
      <w:tblPr/>
      <w:tcPr>
        <w:tcBorders>
          <w:top w:val="none" w:sz="0" w:space="0" w:color="auto"/>
          <w:left w:val="single" w:sz="4" w:space="0" w:color="D1FBC3" w:themeColor="accent5" w:themeTint="9A"/>
          <w:bottom w:val="none" w:sz="0" w:space="0" w:color="auto"/>
          <w:right w:val="none" w:sz="0" w:space="0" w:color="auto"/>
        </w:tcBorders>
        <w:shd w:val="clear" w:color="auto" w:fill="FFFFFF"/>
      </w:tcPr>
    </w:tblStylePr>
    <w:tblStylePr w:type="band1Vert">
      <w:tblPr/>
      <w:tcPr>
        <w:shd w:val="clear" w:color="auto" w:fill="ECFDE6" w:themeFill="accent5" w:themeFillTint="40"/>
      </w:tcPr>
    </w:tblStylePr>
    <w:tblStylePr w:type="band1Horz">
      <w:rPr>
        <w:rFonts w:ascii="Arial" w:hAnsi="Arial"/>
        <w:color w:val="D1FBC3" w:themeColor="accent5" w:themeTint="9A" w:themeShade="95"/>
        <w:sz w:val="22"/>
      </w:rPr>
      <w:tblPr/>
      <w:tcPr>
        <w:shd w:val="clear" w:color="auto" w:fill="ECFDE6" w:themeFill="accent5" w:themeFillTint="40"/>
      </w:tcPr>
    </w:tblStylePr>
    <w:tblStylePr w:type="band2Horz">
      <w:rPr>
        <w:rFonts w:ascii="Arial" w:hAnsi="Arial"/>
        <w:color w:val="D1FBC3" w:themeColor="accent5" w:themeTint="9A" w:themeShade="95"/>
        <w:sz w:val="22"/>
      </w:rPr>
    </w:tblStylePr>
  </w:style>
  <w:style w:type="table" w:customStyle="1" w:styleId="Tabellaelenco7acolori-colore61">
    <w:name w:val="Tabella elenco 7 a colori - colore 61"/>
    <w:basedOn w:val="TableNormal"/>
    <w:uiPriority w:val="99"/>
    <w:rsid w:val="0075553C"/>
    <w:pPr>
      <w:spacing w:after="0" w:line="240" w:lineRule="auto"/>
    </w:pPr>
    <w:tblPr>
      <w:tblStyleRowBandSize w:val="1"/>
      <w:tblStyleColBandSize w:val="1"/>
      <w:tblBorders>
        <w:right w:val="single" w:sz="4" w:space="0" w:color="D8D8D8" w:themeColor="accent6" w:themeTint="98"/>
      </w:tblBorders>
    </w:tblPr>
    <w:tblStylePr w:type="firstRow">
      <w:rPr>
        <w:rFonts w:ascii="Arial" w:hAnsi="Arial"/>
        <w:i/>
        <w:color w:val="D8D8D8" w:themeColor="accent6" w:themeTint="98" w:themeShade="95"/>
        <w:sz w:val="22"/>
      </w:rPr>
      <w:tblPr/>
      <w:tcPr>
        <w:tcBorders>
          <w:top w:val="none" w:sz="0" w:space="0" w:color="auto"/>
          <w:left w:val="none" w:sz="0" w:space="0" w:color="auto"/>
          <w:bottom w:val="single" w:sz="4" w:space="0" w:color="D8D8D8" w:themeColor="accent6" w:themeTint="98"/>
          <w:right w:val="none" w:sz="0" w:space="0" w:color="auto"/>
        </w:tcBorders>
        <w:shd w:val="clear" w:color="auto" w:fill="FFFFFF" w:themeFill="light1"/>
      </w:tcPr>
    </w:tblStylePr>
    <w:tblStylePr w:type="lastRow">
      <w:rPr>
        <w:rFonts w:ascii="Arial" w:hAnsi="Arial"/>
        <w:i/>
        <w:color w:val="D8D8D8" w:themeColor="accent6" w:themeTint="98" w:themeShade="95"/>
        <w:sz w:val="22"/>
      </w:rPr>
      <w:tblPr/>
      <w:tcPr>
        <w:tcBorders>
          <w:top w:val="single" w:sz="4" w:space="0" w:color="D8D8D8"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8D8D8" w:themeColor="accent6" w:themeTint="98" w:themeShade="95"/>
        <w:sz w:val="22"/>
      </w:rPr>
      <w:tblPr/>
      <w:tcPr>
        <w:tcBorders>
          <w:top w:val="none" w:sz="0" w:space="0" w:color="auto"/>
          <w:left w:val="none" w:sz="0" w:space="0" w:color="auto"/>
          <w:bottom w:val="none" w:sz="0" w:space="0" w:color="auto"/>
          <w:right w:val="single" w:sz="4" w:space="0" w:color="D8D8D8" w:themeColor="accent6" w:themeTint="98"/>
        </w:tcBorders>
        <w:shd w:val="clear" w:color="auto" w:fill="FFFFFF"/>
      </w:tcPr>
    </w:tblStylePr>
    <w:tblStylePr w:type="lastCol">
      <w:rPr>
        <w:rFonts w:ascii="Arial" w:hAnsi="Arial"/>
        <w:i/>
        <w:color w:val="D8D8D8" w:themeColor="accent6" w:themeTint="98" w:themeShade="95"/>
        <w:sz w:val="22"/>
      </w:rPr>
      <w:tblPr/>
      <w:tcPr>
        <w:tcBorders>
          <w:top w:val="none" w:sz="0" w:space="0" w:color="auto"/>
          <w:left w:val="single" w:sz="4" w:space="0" w:color="D8D8D8" w:themeColor="accent6" w:themeTint="98"/>
          <w:bottom w:val="none" w:sz="0" w:space="0" w:color="auto"/>
          <w:right w:val="none" w:sz="0" w:space="0" w:color="auto"/>
        </w:tcBorders>
        <w:shd w:val="clear" w:color="auto" w:fill="FFFFFF"/>
      </w:tcPr>
    </w:tblStylePr>
    <w:tblStylePr w:type="band1Vert">
      <w:tblPr/>
      <w:tcPr>
        <w:shd w:val="clear" w:color="auto" w:fill="EEEEEE" w:themeFill="accent6" w:themeFillTint="40"/>
      </w:tcPr>
    </w:tblStylePr>
    <w:tblStylePr w:type="band1Horz">
      <w:rPr>
        <w:rFonts w:ascii="Arial" w:hAnsi="Arial"/>
        <w:color w:val="D8D8D8" w:themeColor="accent6" w:themeTint="98" w:themeShade="95"/>
        <w:sz w:val="22"/>
      </w:rPr>
      <w:tblPr/>
      <w:tcPr>
        <w:shd w:val="clear" w:color="auto" w:fill="EEEEEE" w:themeFill="accent6" w:themeFillTint="40"/>
      </w:tcPr>
    </w:tblStylePr>
    <w:tblStylePr w:type="band2Horz">
      <w:rPr>
        <w:rFonts w:ascii="Arial" w:hAnsi="Arial"/>
        <w:color w:val="D8D8D8" w:themeColor="accent6" w:themeTint="98" w:themeShade="95"/>
        <w:sz w:val="22"/>
      </w:rPr>
    </w:tblStylePr>
  </w:style>
  <w:style w:type="table" w:customStyle="1" w:styleId="Lined-Accent">
    <w:name w:val="Lined - Accent"/>
    <w:basedOn w:val="TableNormal"/>
    <w:uiPriority w:val="99"/>
    <w:rsid w:val="0075553C"/>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rsid w:val="0075553C"/>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auto" w:fill="E97D38" w:themeFill="accent1" w:themeFillTint="EA"/>
      </w:tcPr>
    </w:tblStylePr>
    <w:tblStylePr w:type="lastRow">
      <w:rPr>
        <w:rFonts w:ascii="Arial" w:hAnsi="Arial"/>
        <w:color w:val="F2F2F2"/>
        <w:sz w:val="22"/>
      </w:rPr>
      <w:tblPr/>
      <w:tcPr>
        <w:shd w:val="clear" w:color="auto" w:fill="E97D38" w:themeFill="accent1" w:themeFillTint="EA"/>
      </w:tcPr>
    </w:tblStylePr>
    <w:tblStylePr w:type="firstCol">
      <w:rPr>
        <w:rFonts w:ascii="Arial" w:hAnsi="Arial"/>
        <w:color w:val="F2F2F2"/>
        <w:sz w:val="22"/>
      </w:rPr>
      <w:tblPr/>
      <w:tcPr>
        <w:shd w:val="clear" w:color="auto" w:fill="E97D38" w:themeFill="accent1" w:themeFillTint="EA"/>
      </w:tcPr>
    </w:tblStylePr>
    <w:tblStylePr w:type="lastCol">
      <w:rPr>
        <w:rFonts w:ascii="Arial" w:hAnsi="Arial"/>
        <w:color w:val="F2F2F2"/>
        <w:sz w:val="22"/>
      </w:rPr>
      <w:tblPr/>
      <w:tcPr>
        <w:shd w:val="clear" w:color="auto" w:fill="E97D3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F7D2BB"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F7D2BB" w:themeFill="accent1" w:themeFillTint="50"/>
      </w:tcPr>
    </w:tblStylePr>
  </w:style>
  <w:style w:type="table" w:customStyle="1" w:styleId="Lined-Accent2">
    <w:name w:val="Lined - Accent 2"/>
    <w:basedOn w:val="TableNormal"/>
    <w:uiPriority w:val="99"/>
    <w:rsid w:val="0075553C"/>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auto" w:fill="B7D0ED" w:themeFill="accent2" w:themeFillTint="97"/>
      </w:tcPr>
    </w:tblStylePr>
    <w:tblStylePr w:type="lastRow">
      <w:rPr>
        <w:rFonts w:ascii="Arial" w:hAnsi="Arial"/>
        <w:color w:val="F2F2F2"/>
        <w:sz w:val="22"/>
      </w:rPr>
      <w:tblPr/>
      <w:tcPr>
        <w:shd w:val="clear" w:color="auto" w:fill="B7D0ED" w:themeFill="accent2" w:themeFillTint="97"/>
      </w:tcPr>
    </w:tblStylePr>
    <w:tblStylePr w:type="firstCol">
      <w:rPr>
        <w:rFonts w:ascii="Arial" w:hAnsi="Arial"/>
        <w:color w:val="F2F2F2"/>
        <w:sz w:val="22"/>
      </w:rPr>
      <w:tblPr/>
      <w:tcPr>
        <w:shd w:val="clear" w:color="auto" w:fill="B7D0ED" w:themeFill="accent2" w:themeFillTint="97"/>
      </w:tcPr>
    </w:tblStylePr>
    <w:tblStylePr w:type="lastCol">
      <w:rPr>
        <w:rFonts w:ascii="Arial" w:hAnsi="Arial"/>
        <w:color w:val="F2F2F2"/>
        <w:sz w:val="22"/>
      </w:rPr>
      <w:tblPr/>
      <w:tcPr>
        <w:shd w:val="clear" w:color="auto" w:fill="B7D0ED"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E7EFF9"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E7EFF9" w:themeFill="accent2" w:themeFillTint="32"/>
      </w:tcPr>
    </w:tblStylePr>
  </w:style>
  <w:style w:type="table" w:customStyle="1" w:styleId="Lined-Accent3">
    <w:name w:val="Lined - Accent 3"/>
    <w:basedOn w:val="TableNormal"/>
    <w:uiPriority w:val="99"/>
    <w:rsid w:val="0075553C"/>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auto" w:fill="73151B" w:themeFill="accent3" w:themeFillTint="FE"/>
      </w:tcPr>
    </w:tblStylePr>
    <w:tblStylePr w:type="lastRow">
      <w:rPr>
        <w:rFonts w:ascii="Arial" w:hAnsi="Arial"/>
        <w:color w:val="F2F2F2"/>
        <w:sz w:val="22"/>
      </w:rPr>
      <w:tblPr/>
      <w:tcPr>
        <w:shd w:val="clear" w:color="auto" w:fill="73151B" w:themeFill="accent3" w:themeFillTint="FE"/>
      </w:tcPr>
    </w:tblStylePr>
    <w:tblStylePr w:type="firstCol">
      <w:rPr>
        <w:rFonts w:ascii="Arial" w:hAnsi="Arial"/>
        <w:color w:val="F2F2F2"/>
        <w:sz w:val="22"/>
      </w:rPr>
      <w:tblPr/>
      <w:tcPr>
        <w:shd w:val="clear" w:color="auto" w:fill="73151B" w:themeFill="accent3" w:themeFillTint="FE"/>
      </w:tcPr>
    </w:tblStylePr>
    <w:tblStylePr w:type="lastCol">
      <w:rPr>
        <w:rFonts w:ascii="Arial" w:hAnsi="Arial"/>
        <w:color w:val="F2F2F2"/>
        <w:sz w:val="22"/>
      </w:rPr>
      <w:tblPr/>
      <w:tcPr>
        <w:shd w:val="clear" w:color="auto" w:fill="73151B"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F3BEC1"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3BEC1" w:themeFill="accent3" w:themeFillTint="34"/>
      </w:tcPr>
    </w:tblStylePr>
  </w:style>
  <w:style w:type="table" w:customStyle="1" w:styleId="Lined-Accent4">
    <w:name w:val="Lined - Accent 4"/>
    <w:basedOn w:val="TableNormal"/>
    <w:uiPriority w:val="99"/>
    <w:rsid w:val="0075553C"/>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auto" w:fill="B1B1B1" w:themeFill="accent4" w:themeFillTint="9A"/>
      </w:tcPr>
    </w:tblStylePr>
    <w:tblStylePr w:type="lastRow">
      <w:rPr>
        <w:rFonts w:ascii="Arial" w:hAnsi="Arial"/>
        <w:color w:val="F2F2F2"/>
        <w:sz w:val="22"/>
      </w:rPr>
      <w:tblPr/>
      <w:tcPr>
        <w:shd w:val="clear" w:color="auto" w:fill="B1B1B1" w:themeFill="accent4" w:themeFillTint="9A"/>
      </w:tcPr>
    </w:tblStylePr>
    <w:tblStylePr w:type="firstCol">
      <w:rPr>
        <w:rFonts w:ascii="Arial" w:hAnsi="Arial"/>
        <w:color w:val="F2F2F2"/>
        <w:sz w:val="22"/>
      </w:rPr>
      <w:tblPr/>
      <w:tcPr>
        <w:shd w:val="clear" w:color="auto" w:fill="B1B1B1" w:themeFill="accent4" w:themeFillTint="9A"/>
      </w:tcPr>
    </w:tblStylePr>
    <w:tblStylePr w:type="lastCol">
      <w:rPr>
        <w:rFonts w:ascii="Arial" w:hAnsi="Arial"/>
        <w:color w:val="F2F2F2"/>
        <w:sz w:val="22"/>
      </w:rPr>
      <w:tblPr/>
      <w:tcPr>
        <w:shd w:val="clear" w:color="auto" w:fill="B1B1B1"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4E4E4"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4E4E4" w:themeFill="accent4" w:themeFillTint="34"/>
      </w:tcPr>
    </w:tblStylePr>
  </w:style>
  <w:style w:type="table" w:customStyle="1" w:styleId="Lined-Accent5">
    <w:name w:val="Lined - Accent 5"/>
    <w:basedOn w:val="TableNormal"/>
    <w:uiPriority w:val="99"/>
    <w:rsid w:val="0075553C"/>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auto" w:fill="B5F99D" w:themeFill="accent5"/>
      </w:tcPr>
    </w:tblStylePr>
    <w:tblStylePr w:type="lastRow">
      <w:rPr>
        <w:rFonts w:ascii="Arial" w:hAnsi="Arial"/>
        <w:color w:val="F2F2F2"/>
        <w:sz w:val="22"/>
      </w:rPr>
      <w:tblPr/>
      <w:tcPr>
        <w:shd w:val="clear" w:color="auto" w:fill="B5F99D" w:themeFill="accent5"/>
      </w:tcPr>
    </w:tblStylePr>
    <w:tblStylePr w:type="firstCol">
      <w:rPr>
        <w:rFonts w:ascii="Arial" w:hAnsi="Arial"/>
        <w:color w:val="F2F2F2"/>
        <w:sz w:val="22"/>
      </w:rPr>
      <w:tblPr/>
      <w:tcPr>
        <w:shd w:val="clear" w:color="auto" w:fill="B5F99D" w:themeFill="accent5"/>
      </w:tcPr>
    </w:tblStylePr>
    <w:tblStylePr w:type="lastCol">
      <w:rPr>
        <w:rFonts w:ascii="Arial" w:hAnsi="Arial"/>
        <w:color w:val="F2F2F2"/>
        <w:sz w:val="22"/>
      </w:rPr>
      <w:tblPr/>
      <w:tcPr>
        <w:shd w:val="clear" w:color="auto" w:fill="B5F99D"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EFFDEA"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FFDEA" w:themeFill="accent5" w:themeFillTint="34"/>
      </w:tcPr>
    </w:tblStylePr>
  </w:style>
  <w:style w:type="table" w:customStyle="1" w:styleId="Lined-Accent6">
    <w:name w:val="Lined - Accent 6"/>
    <w:basedOn w:val="TableNormal"/>
    <w:uiPriority w:val="99"/>
    <w:rsid w:val="0075553C"/>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auto" w:fill="BFBFBF" w:themeFill="accent6"/>
      </w:tcPr>
    </w:tblStylePr>
    <w:tblStylePr w:type="lastRow">
      <w:rPr>
        <w:rFonts w:ascii="Arial" w:hAnsi="Arial"/>
        <w:color w:val="F2F2F2"/>
        <w:sz w:val="22"/>
      </w:rPr>
      <w:tblPr/>
      <w:tcPr>
        <w:shd w:val="clear" w:color="auto" w:fill="BFBFBF" w:themeFill="accent6"/>
      </w:tcPr>
    </w:tblStylePr>
    <w:tblStylePr w:type="firstCol">
      <w:rPr>
        <w:rFonts w:ascii="Arial" w:hAnsi="Arial"/>
        <w:color w:val="F2F2F2"/>
        <w:sz w:val="22"/>
      </w:rPr>
      <w:tblPr/>
      <w:tcPr>
        <w:shd w:val="clear" w:color="auto" w:fill="BFBFBF" w:themeFill="accent6"/>
      </w:tcPr>
    </w:tblStylePr>
    <w:tblStylePr w:type="lastCol">
      <w:rPr>
        <w:rFonts w:ascii="Arial" w:hAnsi="Arial"/>
        <w:color w:val="F2F2F2"/>
        <w:sz w:val="22"/>
      </w:rPr>
      <w:tblPr/>
      <w:tcPr>
        <w:shd w:val="clear" w:color="auto" w:fill="BFBFBF"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1F1F1"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1F1F1" w:themeFill="accent6" w:themeFillTint="34"/>
      </w:tcPr>
    </w:tblStylePr>
  </w:style>
  <w:style w:type="table" w:customStyle="1" w:styleId="BorderedLined-Accent">
    <w:name w:val="Bordered &amp; Lined - Accent"/>
    <w:basedOn w:val="TableNormal"/>
    <w:uiPriority w:val="99"/>
    <w:rsid w:val="0075553C"/>
    <w:pPr>
      <w:spacing w:after="0" w:line="240" w:lineRule="auto"/>
    </w:pPr>
    <w:rPr>
      <w:color w:val="404040"/>
      <w:sz w:val="20"/>
      <w:szCs w:val="20"/>
      <w:lang w:val="en-U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rsid w:val="0075553C"/>
    <w:pPr>
      <w:spacing w:after="0" w:line="240" w:lineRule="auto"/>
    </w:pPr>
    <w:rPr>
      <w:color w:val="404040"/>
      <w:sz w:val="20"/>
      <w:szCs w:val="20"/>
      <w:lang w:val="en-US"/>
    </w:rPr>
    <w:tblPr>
      <w:tblStyleRowBandSize w:val="1"/>
      <w:tblStyleColBandSize w:val="1"/>
      <w:tblBorders>
        <w:top w:val="single" w:sz="4" w:space="0" w:color="8D410F" w:themeColor="accent1" w:themeShade="95"/>
        <w:left w:val="single" w:sz="4" w:space="0" w:color="8D410F" w:themeColor="accent1" w:themeShade="95"/>
        <w:bottom w:val="single" w:sz="4" w:space="0" w:color="8D410F" w:themeColor="accent1" w:themeShade="95"/>
        <w:right w:val="single" w:sz="4" w:space="0" w:color="8D410F" w:themeColor="accent1" w:themeShade="95"/>
        <w:insideH w:val="single" w:sz="4" w:space="0" w:color="8D410F" w:themeColor="accent1" w:themeShade="95"/>
        <w:insideV w:val="single" w:sz="4" w:space="0" w:color="8D410F" w:themeColor="accent1" w:themeShade="95"/>
      </w:tblBorders>
    </w:tblPr>
    <w:tblStylePr w:type="firstRow">
      <w:rPr>
        <w:rFonts w:ascii="Arial" w:hAnsi="Arial"/>
        <w:color w:val="F2F2F2"/>
        <w:sz w:val="22"/>
      </w:rPr>
      <w:tblPr/>
      <w:tcPr>
        <w:shd w:val="clear" w:color="auto" w:fill="E97D38" w:themeFill="accent1" w:themeFillTint="EA"/>
      </w:tcPr>
    </w:tblStylePr>
    <w:tblStylePr w:type="lastRow">
      <w:rPr>
        <w:rFonts w:ascii="Arial" w:hAnsi="Arial"/>
        <w:color w:val="F2F2F2"/>
        <w:sz w:val="22"/>
      </w:rPr>
      <w:tblPr/>
      <w:tcPr>
        <w:shd w:val="clear" w:color="auto" w:fill="E97D38" w:themeFill="accent1" w:themeFillTint="EA"/>
      </w:tcPr>
    </w:tblStylePr>
    <w:tblStylePr w:type="firstCol">
      <w:rPr>
        <w:rFonts w:ascii="Arial" w:hAnsi="Arial"/>
        <w:color w:val="F2F2F2"/>
        <w:sz w:val="22"/>
      </w:rPr>
      <w:tblPr/>
      <w:tcPr>
        <w:shd w:val="clear" w:color="auto" w:fill="E97D38" w:themeFill="accent1" w:themeFillTint="EA"/>
      </w:tcPr>
    </w:tblStylePr>
    <w:tblStylePr w:type="lastCol">
      <w:rPr>
        <w:rFonts w:ascii="Arial" w:hAnsi="Arial"/>
        <w:color w:val="F2F2F2"/>
        <w:sz w:val="22"/>
      </w:rPr>
      <w:tblPr/>
      <w:tcPr>
        <w:shd w:val="clear" w:color="auto" w:fill="E97D3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F7D2BB"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F7D2BB" w:themeFill="accent1" w:themeFillTint="50"/>
      </w:tcPr>
    </w:tblStylePr>
  </w:style>
  <w:style w:type="table" w:customStyle="1" w:styleId="BorderedLined-Accent2">
    <w:name w:val="Bordered &amp; Lined - Accent 2"/>
    <w:basedOn w:val="TableNormal"/>
    <w:uiPriority w:val="99"/>
    <w:rsid w:val="0075553C"/>
    <w:pPr>
      <w:spacing w:after="0" w:line="240" w:lineRule="auto"/>
    </w:pPr>
    <w:rPr>
      <w:color w:val="404040"/>
      <w:sz w:val="20"/>
      <w:szCs w:val="20"/>
      <w:lang w:val="en-US"/>
    </w:rPr>
    <w:tblPr>
      <w:tblStyleRowBandSize w:val="1"/>
      <w:tblStyleColBandSize w:val="1"/>
      <w:tblBorders>
        <w:top w:val="single" w:sz="4" w:space="0" w:color="2964A9" w:themeColor="accent2" w:themeShade="95"/>
        <w:left w:val="single" w:sz="4" w:space="0" w:color="2964A9" w:themeColor="accent2" w:themeShade="95"/>
        <w:bottom w:val="single" w:sz="4" w:space="0" w:color="2964A9" w:themeColor="accent2" w:themeShade="95"/>
        <w:right w:val="single" w:sz="4" w:space="0" w:color="2964A9" w:themeColor="accent2" w:themeShade="95"/>
        <w:insideH w:val="single" w:sz="4" w:space="0" w:color="2964A9" w:themeColor="accent2" w:themeShade="95"/>
        <w:insideV w:val="single" w:sz="4" w:space="0" w:color="2964A9" w:themeColor="accent2" w:themeShade="95"/>
      </w:tblBorders>
    </w:tblPr>
    <w:tblStylePr w:type="firstRow">
      <w:rPr>
        <w:rFonts w:ascii="Arial" w:hAnsi="Arial"/>
        <w:color w:val="F2F2F2"/>
        <w:sz w:val="22"/>
      </w:rPr>
      <w:tblPr/>
      <w:tcPr>
        <w:shd w:val="clear" w:color="auto" w:fill="B7D0ED" w:themeFill="accent2" w:themeFillTint="97"/>
      </w:tcPr>
    </w:tblStylePr>
    <w:tblStylePr w:type="lastRow">
      <w:rPr>
        <w:rFonts w:ascii="Arial" w:hAnsi="Arial"/>
        <w:color w:val="F2F2F2"/>
        <w:sz w:val="22"/>
      </w:rPr>
      <w:tblPr/>
      <w:tcPr>
        <w:shd w:val="clear" w:color="auto" w:fill="B7D0ED" w:themeFill="accent2" w:themeFillTint="97"/>
      </w:tcPr>
    </w:tblStylePr>
    <w:tblStylePr w:type="firstCol">
      <w:rPr>
        <w:rFonts w:ascii="Arial" w:hAnsi="Arial"/>
        <w:color w:val="F2F2F2"/>
        <w:sz w:val="22"/>
      </w:rPr>
      <w:tblPr/>
      <w:tcPr>
        <w:shd w:val="clear" w:color="auto" w:fill="B7D0ED" w:themeFill="accent2" w:themeFillTint="97"/>
      </w:tcPr>
    </w:tblStylePr>
    <w:tblStylePr w:type="lastCol">
      <w:rPr>
        <w:rFonts w:ascii="Arial" w:hAnsi="Arial"/>
        <w:color w:val="F2F2F2"/>
        <w:sz w:val="22"/>
      </w:rPr>
      <w:tblPr/>
      <w:tcPr>
        <w:shd w:val="clear" w:color="auto" w:fill="B7D0ED"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E7EFF9"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E7EFF9" w:themeFill="accent2" w:themeFillTint="32"/>
      </w:tcPr>
    </w:tblStylePr>
  </w:style>
  <w:style w:type="table" w:customStyle="1" w:styleId="BorderedLined-Accent3">
    <w:name w:val="Bordered &amp; Lined - Accent 3"/>
    <w:basedOn w:val="TableNormal"/>
    <w:uiPriority w:val="99"/>
    <w:rsid w:val="0075553C"/>
    <w:pPr>
      <w:spacing w:after="0" w:line="240" w:lineRule="auto"/>
    </w:pPr>
    <w:rPr>
      <w:color w:val="404040"/>
      <w:sz w:val="20"/>
      <w:szCs w:val="20"/>
      <w:lang w:val="en-US"/>
    </w:rPr>
    <w:tblPr>
      <w:tblStyleRowBandSize w:val="1"/>
      <w:tblStyleColBandSize w:val="1"/>
      <w:tblBorders>
        <w:top w:val="single" w:sz="4" w:space="0" w:color="420C0F" w:themeColor="accent3" w:themeShade="95"/>
        <w:left w:val="single" w:sz="4" w:space="0" w:color="420C0F" w:themeColor="accent3" w:themeShade="95"/>
        <w:bottom w:val="single" w:sz="4" w:space="0" w:color="420C0F" w:themeColor="accent3" w:themeShade="95"/>
        <w:right w:val="single" w:sz="4" w:space="0" w:color="420C0F" w:themeColor="accent3" w:themeShade="95"/>
        <w:insideH w:val="single" w:sz="4" w:space="0" w:color="420C0F" w:themeColor="accent3" w:themeShade="95"/>
        <w:insideV w:val="single" w:sz="4" w:space="0" w:color="420C0F" w:themeColor="accent3" w:themeShade="95"/>
      </w:tblBorders>
    </w:tblPr>
    <w:tblStylePr w:type="firstRow">
      <w:rPr>
        <w:rFonts w:ascii="Arial" w:hAnsi="Arial"/>
        <w:color w:val="F2F2F2"/>
        <w:sz w:val="22"/>
      </w:rPr>
      <w:tblPr/>
      <w:tcPr>
        <w:shd w:val="clear" w:color="auto" w:fill="73151B" w:themeFill="accent3" w:themeFillTint="FE"/>
      </w:tcPr>
    </w:tblStylePr>
    <w:tblStylePr w:type="lastRow">
      <w:rPr>
        <w:rFonts w:ascii="Arial" w:hAnsi="Arial"/>
        <w:color w:val="F2F2F2"/>
        <w:sz w:val="22"/>
      </w:rPr>
      <w:tblPr/>
      <w:tcPr>
        <w:shd w:val="clear" w:color="auto" w:fill="73151B" w:themeFill="accent3" w:themeFillTint="FE"/>
      </w:tcPr>
    </w:tblStylePr>
    <w:tblStylePr w:type="firstCol">
      <w:rPr>
        <w:rFonts w:ascii="Arial" w:hAnsi="Arial"/>
        <w:color w:val="F2F2F2"/>
        <w:sz w:val="22"/>
      </w:rPr>
      <w:tblPr/>
      <w:tcPr>
        <w:shd w:val="clear" w:color="auto" w:fill="73151B" w:themeFill="accent3" w:themeFillTint="FE"/>
      </w:tcPr>
    </w:tblStylePr>
    <w:tblStylePr w:type="lastCol">
      <w:rPr>
        <w:rFonts w:ascii="Arial" w:hAnsi="Arial"/>
        <w:color w:val="F2F2F2"/>
        <w:sz w:val="22"/>
      </w:rPr>
      <w:tblPr/>
      <w:tcPr>
        <w:shd w:val="clear" w:color="auto" w:fill="73151B"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F3BEC1"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3BEC1" w:themeFill="accent3" w:themeFillTint="34"/>
      </w:tcPr>
    </w:tblStylePr>
  </w:style>
  <w:style w:type="table" w:customStyle="1" w:styleId="BorderedLined-Accent4">
    <w:name w:val="Bordered &amp; Lined - Accent 4"/>
    <w:basedOn w:val="TableNormal"/>
    <w:uiPriority w:val="99"/>
    <w:rsid w:val="0075553C"/>
    <w:pPr>
      <w:spacing w:after="0" w:line="240" w:lineRule="auto"/>
    </w:pPr>
    <w:rPr>
      <w:color w:val="404040"/>
      <w:sz w:val="20"/>
      <w:szCs w:val="20"/>
      <w:lang w:val="en-US"/>
    </w:rPr>
    <w:tblPr>
      <w:tblStyleRowBandSize w:val="1"/>
      <w:tblStyleColBandSize w:val="1"/>
      <w:tblBorders>
        <w:top w:val="single" w:sz="4" w:space="0" w:color="4A4A4A" w:themeColor="accent4" w:themeShade="95"/>
        <w:left w:val="single" w:sz="4" w:space="0" w:color="4A4A4A" w:themeColor="accent4" w:themeShade="95"/>
        <w:bottom w:val="single" w:sz="4" w:space="0" w:color="4A4A4A" w:themeColor="accent4" w:themeShade="95"/>
        <w:right w:val="single" w:sz="4" w:space="0" w:color="4A4A4A" w:themeColor="accent4" w:themeShade="95"/>
        <w:insideH w:val="single" w:sz="4" w:space="0" w:color="4A4A4A" w:themeColor="accent4" w:themeShade="95"/>
        <w:insideV w:val="single" w:sz="4" w:space="0" w:color="4A4A4A" w:themeColor="accent4" w:themeShade="95"/>
      </w:tblBorders>
    </w:tblPr>
    <w:tblStylePr w:type="firstRow">
      <w:rPr>
        <w:rFonts w:ascii="Arial" w:hAnsi="Arial"/>
        <w:color w:val="F2F2F2"/>
        <w:sz w:val="22"/>
      </w:rPr>
      <w:tblPr/>
      <w:tcPr>
        <w:shd w:val="clear" w:color="auto" w:fill="B1B1B1" w:themeFill="accent4" w:themeFillTint="9A"/>
      </w:tcPr>
    </w:tblStylePr>
    <w:tblStylePr w:type="lastRow">
      <w:rPr>
        <w:rFonts w:ascii="Arial" w:hAnsi="Arial"/>
        <w:color w:val="F2F2F2"/>
        <w:sz w:val="22"/>
      </w:rPr>
      <w:tblPr/>
      <w:tcPr>
        <w:shd w:val="clear" w:color="auto" w:fill="B1B1B1" w:themeFill="accent4" w:themeFillTint="9A"/>
      </w:tcPr>
    </w:tblStylePr>
    <w:tblStylePr w:type="firstCol">
      <w:rPr>
        <w:rFonts w:ascii="Arial" w:hAnsi="Arial"/>
        <w:color w:val="F2F2F2"/>
        <w:sz w:val="22"/>
      </w:rPr>
      <w:tblPr/>
      <w:tcPr>
        <w:shd w:val="clear" w:color="auto" w:fill="B1B1B1" w:themeFill="accent4" w:themeFillTint="9A"/>
      </w:tcPr>
    </w:tblStylePr>
    <w:tblStylePr w:type="lastCol">
      <w:rPr>
        <w:rFonts w:ascii="Arial" w:hAnsi="Arial"/>
        <w:color w:val="F2F2F2"/>
        <w:sz w:val="22"/>
      </w:rPr>
      <w:tblPr/>
      <w:tcPr>
        <w:shd w:val="clear" w:color="auto" w:fill="B1B1B1"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4E4E4"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4E4E4" w:themeFill="accent4" w:themeFillTint="34"/>
      </w:tcPr>
    </w:tblStylePr>
  </w:style>
  <w:style w:type="table" w:customStyle="1" w:styleId="BorderedLined-Accent5">
    <w:name w:val="Bordered &amp; Lined - Accent 5"/>
    <w:basedOn w:val="TableNormal"/>
    <w:uiPriority w:val="99"/>
    <w:rsid w:val="0075553C"/>
    <w:pPr>
      <w:spacing w:after="0" w:line="240" w:lineRule="auto"/>
    </w:pPr>
    <w:rPr>
      <w:color w:val="404040"/>
      <w:sz w:val="20"/>
      <w:szCs w:val="20"/>
      <w:lang w:val="en-US"/>
    </w:rPr>
    <w:tblPr>
      <w:tblStyleRowBandSize w:val="1"/>
      <w:tblStyleColBandSize w:val="1"/>
      <w:tblBorders>
        <w:top w:val="single" w:sz="4" w:space="0" w:color="44DF0D" w:themeColor="accent5" w:themeShade="95"/>
        <w:left w:val="single" w:sz="4" w:space="0" w:color="44DF0D" w:themeColor="accent5" w:themeShade="95"/>
        <w:bottom w:val="single" w:sz="4" w:space="0" w:color="44DF0D" w:themeColor="accent5" w:themeShade="95"/>
        <w:right w:val="single" w:sz="4" w:space="0" w:color="44DF0D" w:themeColor="accent5" w:themeShade="95"/>
        <w:insideH w:val="single" w:sz="4" w:space="0" w:color="44DF0D" w:themeColor="accent5" w:themeShade="95"/>
        <w:insideV w:val="single" w:sz="4" w:space="0" w:color="44DF0D" w:themeColor="accent5" w:themeShade="95"/>
      </w:tblBorders>
    </w:tblPr>
    <w:tblStylePr w:type="firstRow">
      <w:rPr>
        <w:rFonts w:ascii="Arial" w:hAnsi="Arial"/>
        <w:color w:val="F2F2F2"/>
        <w:sz w:val="22"/>
      </w:rPr>
      <w:tblPr/>
      <w:tcPr>
        <w:shd w:val="clear" w:color="auto" w:fill="B5F99D" w:themeFill="accent5"/>
      </w:tcPr>
    </w:tblStylePr>
    <w:tblStylePr w:type="lastRow">
      <w:rPr>
        <w:rFonts w:ascii="Arial" w:hAnsi="Arial"/>
        <w:color w:val="F2F2F2"/>
        <w:sz w:val="22"/>
      </w:rPr>
      <w:tblPr/>
      <w:tcPr>
        <w:shd w:val="clear" w:color="auto" w:fill="B5F99D" w:themeFill="accent5"/>
      </w:tcPr>
    </w:tblStylePr>
    <w:tblStylePr w:type="firstCol">
      <w:rPr>
        <w:rFonts w:ascii="Arial" w:hAnsi="Arial"/>
        <w:color w:val="F2F2F2"/>
        <w:sz w:val="22"/>
      </w:rPr>
      <w:tblPr/>
      <w:tcPr>
        <w:shd w:val="clear" w:color="auto" w:fill="B5F99D" w:themeFill="accent5"/>
      </w:tcPr>
    </w:tblStylePr>
    <w:tblStylePr w:type="lastCol">
      <w:rPr>
        <w:rFonts w:ascii="Arial" w:hAnsi="Arial"/>
        <w:color w:val="F2F2F2"/>
        <w:sz w:val="22"/>
      </w:rPr>
      <w:tblPr/>
      <w:tcPr>
        <w:shd w:val="clear" w:color="auto" w:fill="B5F99D"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EFFDEA"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FFDEA" w:themeFill="accent5" w:themeFillTint="34"/>
      </w:tcPr>
    </w:tblStylePr>
  </w:style>
  <w:style w:type="table" w:customStyle="1" w:styleId="BorderedLined-Accent6">
    <w:name w:val="Bordered &amp; Lined - Accent 6"/>
    <w:basedOn w:val="TableNormal"/>
    <w:uiPriority w:val="99"/>
    <w:rsid w:val="0075553C"/>
    <w:pPr>
      <w:spacing w:after="0" w:line="240" w:lineRule="auto"/>
    </w:pPr>
    <w:rPr>
      <w:color w:val="404040"/>
      <w:sz w:val="20"/>
      <w:szCs w:val="20"/>
      <w:lang w:val="en-US"/>
    </w:rPr>
    <w:tblPr>
      <w:tblStyleRowBandSize w:val="1"/>
      <w:tblStyleColBandSize w:val="1"/>
      <w:tblBorders>
        <w:top w:val="single" w:sz="4" w:space="0" w:color="6F6F6F" w:themeColor="accent6" w:themeShade="95"/>
        <w:left w:val="single" w:sz="4" w:space="0" w:color="6F6F6F" w:themeColor="accent6" w:themeShade="95"/>
        <w:bottom w:val="single" w:sz="4" w:space="0" w:color="6F6F6F" w:themeColor="accent6" w:themeShade="95"/>
        <w:right w:val="single" w:sz="4" w:space="0" w:color="6F6F6F" w:themeColor="accent6" w:themeShade="95"/>
        <w:insideH w:val="single" w:sz="4" w:space="0" w:color="6F6F6F" w:themeColor="accent6" w:themeShade="95"/>
        <w:insideV w:val="single" w:sz="4" w:space="0" w:color="6F6F6F" w:themeColor="accent6" w:themeShade="95"/>
      </w:tblBorders>
    </w:tblPr>
    <w:tblStylePr w:type="firstRow">
      <w:rPr>
        <w:rFonts w:ascii="Arial" w:hAnsi="Arial"/>
        <w:color w:val="F2F2F2"/>
        <w:sz w:val="22"/>
      </w:rPr>
      <w:tblPr/>
      <w:tcPr>
        <w:shd w:val="clear" w:color="auto" w:fill="BFBFBF" w:themeFill="accent6"/>
      </w:tcPr>
    </w:tblStylePr>
    <w:tblStylePr w:type="lastRow">
      <w:rPr>
        <w:rFonts w:ascii="Arial" w:hAnsi="Arial"/>
        <w:color w:val="F2F2F2"/>
        <w:sz w:val="22"/>
      </w:rPr>
      <w:tblPr/>
      <w:tcPr>
        <w:shd w:val="clear" w:color="auto" w:fill="BFBFBF" w:themeFill="accent6"/>
      </w:tcPr>
    </w:tblStylePr>
    <w:tblStylePr w:type="firstCol">
      <w:rPr>
        <w:rFonts w:ascii="Arial" w:hAnsi="Arial"/>
        <w:color w:val="F2F2F2"/>
        <w:sz w:val="22"/>
      </w:rPr>
      <w:tblPr/>
      <w:tcPr>
        <w:shd w:val="clear" w:color="auto" w:fill="BFBFBF" w:themeFill="accent6"/>
      </w:tcPr>
    </w:tblStylePr>
    <w:tblStylePr w:type="lastCol">
      <w:rPr>
        <w:rFonts w:ascii="Arial" w:hAnsi="Arial"/>
        <w:color w:val="F2F2F2"/>
        <w:sz w:val="22"/>
      </w:rPr>
      <w:tblPr/>
      <w:tcPr>
        <w:shd w:val="clear" w:color="auto" w:fill="BFBFBF"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1F1F1"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1F1F1" w:themeFill="accent6" w:themeFillTint="34"/>
      </w:tcPr>
    </w:tblStylePr>
  </w:style>
  <w:style w:type="table" w:customStyle="1" w:styleId="Bordered">
    <w:name w:val="Bordered"/>
    <w:basedOn w:val="TableNormal"/>
    <w:uiPriority w:val="99"/>
    <w:rsid w:val="0075553C"/>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rsid w:val="0075553C"/>
    <w:pPr>
      <w:spacing w:after="0" w:line="240" w:lineRule="auto"/>
    </w:pPr>
    <w:tblPr>
      <w:tblStyleRowBandSize w:val="1"/>
      <w:tblStyleColBandSize w:val="1"/>
      <w:tblBorders>
        <w:top w:val="single" w:sz="4" w:space="0" w:color="F5C6A7" w:themeColor="accent1" w:themeTint="67"/>
        <w:left w:val="single" w:sz="4" w:space="0" w:color="F5C6A7" w:themeColor="accent1" w:themeTint="67"/>
        <w:bottom w:val="single" w:sz="4" w:space="0" w:color="F5C6A7" w:themeColor="accent1" w:themeTint="67"/>
        <w:right w:val="single" w:sz="4" w:space="0" w:color="F5C6A7" w:themeColor="accent1" w:themeTint="67"/>
        <w:insideH w:val="single" w:sz="4" w:space="0" w:color="F5C6A7" w:themeColor="accent1" w:themeTint="67"/>
        <w:insideV w:val="single" w:sz="4" w:space="0" w:color="F5C6A7" w:themeColor="accent1" w:themeTint="67"/>
      </w:tblBorders>
    </w:tblPr>
    <w:tblStylePr w:type="firstRow">
      <w:rPr>
        <w:rFonts w:ascii="Arial" w:hAnsi="Arial"/>
        <w:color w:val="404040"/>
        <w:sz w:val="22"/>
      </w:rPr>
      <w:tblPr/>
      <w:tcPr>
        <w:tcBorders>
          <w:bottom w:val="single" w:sz="12" w:space="0" w:color="E77327" w:themeColor="accent1"/>
        </w:tcBorders>
      </w:tcPr>
    </w:tblStylePr>
    <w:tblStylePr w:type="lastRow">
      <w:rPr>
        <w:rFonts w:ascii="Arial" w:hAnsi="Arial"/>
        <w:color w:val="404040"/>
        <w:sz w:val="22"/>
      </w:rPr>
      <w:tblPr/>
      <w:tcPr>
        <w:tcBorders>
          <w:top w:val="single" w:sz="12" w:space="0" w:color="E77327"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E77327" w:themeColor="accent1"/>
        </w:tcBorders>
      </w:tcPr>
    </w:tblStylePr>
    <w:tblStylePr w:type="band1Horz">
      <w:rPr>
        <w:rFonts w:ascii="Arial" w:hAnsi="Arial"/>
        <w:color w:val="404040"/>
        <w:sz w:val="22"/>
      </w:rPr>
      <w:tblPr/>
      <w:tcPr>
        <w:tcBorders>
          <w:top w:val="single" w:sz="4" w:space="0" w:color="F5C6A7" w:themeColor="accent1" w:themeTint="67"/>
          <w:left w:val="single" w:sz="4" w:space="0" w:color="F5C6A7" w:themeColor="accent1" w:themeTint="67"/>
          <w:bottom w:val="single" w:sz="4" w:space="0" w:color="F5C6A7" w:themeColor="accent1" w:themeTint="67"/>
          <w:right w:val="single" w:sz="4" w:space="0" w:color="F5C6A7" w:themeColor="accent1" w:themeTint="67"/>
        </w:tcBorders>
      </w:tcPr>
    </w:tblStylePr>
  </w:style>
  <w:style w:type="table" w:customStyle="1" w:styleId="Bordered-Accent2">
    <w:name w:val="Bordered - Accent 2"/>
    <w:basedOn w:val="TableNormal"/>
    <w:uiPriority w:val="99"/>
    <w:rsid w:val="0075553C"/>
    <w:pPr>
      <w:spacing w:after="0" w:line="240" w:lineRule="auto"/>
    </w:pPr>
    <w:tblPr>
      <w:tblStyleRowBandSize w:val="1"/>
      <w:tblStyleColBandSize w:val="1"/>
      <w:tblBorders>
        <w:top w:val="single" w:sz="4" w:space="0" w:color="CEDFF3" w:themeColor="accent2" w:themeTint="67"/>
        <w:left w:val="single" w:sz="4" w:space="0" w:color="CEDFF3" w:themeColor="accent2" w:themeTint="67"/>
        <w:bottom w:val="single" w:sz="4" w:space="0" w:color="CEDFF3" w:themeColor="accent2" w:themeTint="67"/>
        <w:right w:val="single" w:sz="4" w:space="0" w:color="CEDFF3" w:themeColor="accent2" w:themeTint="67"/>
        <w:insideH w:val="single" w:sz="4" w:space="0" w:color="CEDFF3" w:themeColor="accent2" w:themeTint="67"/>
        <w:insideV w:val="single" w:sz="4" w:space="0" w:color="CEDFF3" w:themeColor="accent2" w:themeTint="67"/>
      </w:tblBorders>
    </w:tblPr>
    <w:tblStylePr w:type="firstRow">
      <w:rPr>
        <w:rFonts w:ascii="Arial" w:hAnsi="Arial"/>
        <w:color w:val="404040"/>
        <w:sz w:val="22"/>
      </w:rPr>
      <w:tblPr/>
      <w:tcPr>
        <w:tcBorders>
          <w:bottom w:val="single" w:sz="12" w:space="0" w:color="B7D0ED" w:themeColor="accent2" w:themeTint="97"/>
        </w:tcBorders>
      </w:tcPr>
    </w:tblStylePr>
    <w:tblStylePr w:type="lastRow">
      <w:rPr>
        <w:rFonts w:ascii="Arial" w:hAnsi="Arial"/>
        <w:color w:val="404040"/>
        <w:sz w:val="22"/>
      </w:rPr>
      <w:tblPr/>
      <w:tcPr>
        <w:tcBorders>
          <w:top w:val="single" w:sz="12" w:space="0" w:color="B7D0ED"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7D0ED" w:themeColor="accent2" w:themeTint="97"/>
        </w:tcBorders>
      </w:tcPr>
    </w:tblStylePr>
    <w:tblStylePr w:type="band1Horz">
      <w:rPr>
        <w:rFonts w:ascii="Arial" w:hAnsi="Arial"/>
        <w:color w:val="404040"/>
        <w:sz w:val="22"/>
      </w:rPr>
      <w:tblPr/>
      <w:tcPr>
        <w:tcBorders>
          <w:top w:val="single" w:sz="4" w:space="0" w:color="CEDFF3" w:themeColor="accent2" w:themeTint="67"/>
          <w:left w:val="single" w:sz="4" w:space="0" w:color="CEDFF3" w:themeColor="accent2" w:themeTint="67"/>
          <w:bottom w:val="single" w:sz="4" w:space="0" w:color="CEDFF3" w:themeColor="accent2" w:themeTint="67"/>
          <w:right w:val="single" w:sz="4" w:space="0" w:color="CEDFF3" w:themeColor="accent2" w:themeTint="67"/>
        </w:tcBorders>
      </w:tcPr>
    </w:tblStylePr>
  </w:style>
  <w:style w:type="table" w:customStyle="1" w:styleId="Bordered-Accent3">
    <w:name w:val="Bordered - Accent 3"/>
    <w:basedOn w:val="TableNormal"/>
    <w:uiPriority w:val="99"/>
    <w:rsid w:val="0075553C"/>
    <w:pPr>
      <w:spacing w:after="0" w:line="240" w:lineRule="auto"/>
    </w:pPr>
    <w:tblPr>
      <w:tblStyleRowBandSize w:val="1"/>
      <w:tblStyleColBandSize w:val="1"/>
      <w:tblBorders>
        <w:top w:val="single" w:sz="4" w:space="0" w:color="E77E85" w:themeColor="accent3" w:themeTint="67"/>
        <w:left w:val="single" w:sz="4" w:space="0" w:color="E77E85" w:themeColor="accent3" w:themeTint="67"/>
        <w:bottom w:val="single" w:sz="4" w:space="0" w:color="E77E85" w:themeColor="accent3" w:themeTint="67"/>
        <w:right w:val="single" w:sz="4" w:space="0" w:color="E77E85" w:themeColor="accent3" w:themeTint="67"/>
        <w:insideH w:val="single" w:sz="4" w:space="0" w:color="E77E85" w:themeColor="accent3" w:themeTint="67"/>
        <w:insideV w:val="single" w:sz="4" w:space="0" w:color="E77E85" w:themeColor="accent3" w:themeTint="67"/>
      </w:tblBorders>
    </w:tblPr>
    <w:tblStylePr w:type="firstRow">
      <w:rPr>
        <w:rFonts w:ascii="Arial" w:hAnsi="Arial"/>
        <w:color w:val="404040"/>
        <w:sz w:val="22"/>
      </w:rPr>
      <w:tblPr/>
      <w:tcPr>
        <w:tcBorders>
          <w:bottom w:val="single" w:sz="12" w:space="0" w:color="DC424B" w:themeColor="accent3" w:themeTint="98"/>
        </w:tcBorders>
      </w:tcPr>
    </w:tblStylePr>
    <w:tblStylePr w:type="lastRow">
      <w:rPr>
        <w:rFonts w:ascii="Arial" w:hAnsi="Arial"/>
        <w:color w:val="404040"/>
        <w:sz w:val="22"/>
      </w:rPr>
      <w:tblPr/>
      <w:tcPr>
        <w:tcBorders>
          <w:top w:val="single" w:sz="12" w:space="0" w:color="DC424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C424B" w:themeColor="accent3" w:themeTint="98"/>
        </w:tcBorders>
      </w:tcPr>
    </w:tblStylePr>
    <w:tblStylePr w:type="band1Horz">
      <w:rPr>
        <w:rFonts w:ascii="Arial" w:hAnsi="Arial"/>
        <w:color w:val="404040"/>
        <w:sz w:val="22"/>
      </w:rPr>
      <w:tblPr/>
      <w:tcPr>
        <w:tcBorders>
          <w:top w:val="single" w:sz="4" w:space="0" w:color="E77E85" w:themeColor="accent3" w:themeTint="67"/>
          <w:left w:val="single" w:sz="4" w:space="0" w:color="E77E85" w:themeColor="accent3" w:themeTint="67"/>
          <w:bottom w:val="single" w:sz="4" w:space="0" w:color="E77E85" w:themeColor="accent3" w:themeTint="67"/>
          <w:right w:val="single" w:sz="4" w:space="0" w:color="E77E85" w:themeColor="accent3" w:themeTint="67"/>
        </w:tcBorders>
      </w:tcPr>
    </w:tblStylePr>
  </w:style>
  <w:style w:type="table" w:customStyle="1" w:styleId="Bordered-Accent4">
    <w:name w:val="Bordered - Accent 4"/>
    <w:basedOn w:val="TableNormal"/>
    <w:uiPriority w:val="99"/>
    <w:rsid w:val="0075553C"/>
    <w:pPr>
      <w:spacing w:after="0" w:line="240" w:lineRule="auto"/>
    </w:pPr>
    <w:tblPr>
      <w:tblStyleRowBandSize w:val="1"/>
      <w:tblStyleColBandSize w:val="1"/>
      <w:tblBorders>
        <w:top w:val="single" w:sz="4" w:space="0" w:color="CBCBCB" w:themeColor="accent4" w:themeTint="67"/>
        <w:left w:val="single" w:sz="4" w:space="0" w:color="CBCBCB" w:themeColor="accent4" w:themeTint="67"/>
        <w:bottom w:val="single" w:sz="4" w:space="0" w:color="CBCBCB" w:themeColor="accent4" w:themeTint="67"/>
        <w:right w:val="single" w:sz="4" w:space="0" w:color="CBCBCB" w:themeColor="accent4" w:themeTint="67"/>
        <w:insideH w:val="single" w:sz="4" w:space="0" w:color="CBCBCB" w:themeColor="accent4" w:themeTint="67"/>
        <w:insideV w:val="single" w:sz="4" w:space="0" w:color="CBCBCB" w:themeColor="accent4" w:themeTint="67"/>
      </w:tblBorders>
    </w:tblPr>
    <w:tblStylePr w:type="firstRow">
      <w:rPr>
        <w:rFonts w:ascii="Arial" w:hAnsi="Arial"/>
        <w:color w:val="404040"/>
        <w:sz w:val="22"/>
      </w:rPr>
      <w:tblPr/>
      <w:tcPr>
        <w:tcBorders>
          <w:bottom w:val="single" w:sz="12" w:space="0" w:color="B1B1B1" w:themeColor="accent4" w:themeTint="9A"/>
        </w:tcBorders>
      </w:tcPr>
    </w:tblStylePr>
    <w:tblStylePr w:type="lastRow">
      <w:rPr>
        <w:rFonts w:ascii="Arial" w:hAnsi="Arial"/>
        <w:color w:val="404040"/>
        <w:sz w:val="22"/>
      </w:rPr>
      <w:tblPr/>
      <w:tcPr>
        <w:tcBorders>
          <w:top w:val="single" w:sz="12" w:space="0" w:color="B1B1B1"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1B1B1" w:themeColor="accent4" w:themeTint="9A"/>
        </w:tcBorders>
      </w:tcPr>
    </w:tblStylePr>
    <w:tblStylePr w:type="band1Horz">
      <w:rPr>
        <w:rFonts w:ascii="Arial" w:hAnsi="Arial"/>
        <w:color w:val="404040"/>
        <w:sz w:val="22"/>
      </w:rPr>
      <w:tblPr/>
      <w:tcPr>
        <w:tcBorders>
          <w:top w:val="single" w:sz="4" w:space="0" w:color="CBCBCB" w:themeColor="accent4" w:themeTint="67"/>
          <w:left w:val="single" w:sz="4" w:space="0" w:color="CBCBCB" w:themeColor="accent4" w:themeTint="67"/>
          <w:bottom w:val="single" w:sz="4" w:space="0" w:color="CBCBCB" w:themeColor="accent4" w:themeTint="67"/>
          <w:right w:val="single" w:sz="4" w:space="0" w:color="CBCBCB" w:themeColor="accent4" w:themeTint="67"/>
        </w:tcBorders>
      </w:tcPr>
    </w:tblStylePr>
  </w:style>
  <w:style w:type="table" w:customStyle="1" w:styleId="Bordered-Accent5">
    <w:name w:val="Bordered - Accent 5"/>
    <w:basedOn w:val="TableNormal"/>
    <w:uiPriority w:val="99"/>
    <w:rsid w:val="0075553C"/>
    <w:pPr>
      <w:spacing w:after="0" w:line="240" w:lineRule="auto"/>
    </w:pPr>
    <w:tblPr>
      <w:tblStyleRowBandSize w:val="1"/>
      <w:tblStyleColBandSize w:val="1"/>
      <w:tblBorders>
        <w:top w:val="single" w:sz="4" w:space="0" w:color="E0FCD7" w:themeColor="accent5" w:themeTint="67"/>
        <w:left w:val="single" w:sz="4" w:space="0" w:color="E0FCD7" w:themeColor="accent5" w:themeTint="67"/>
        <w:bottom w:val="single" w:sz="4" w:space="0" w:color="E0FCD7" w:themeColor="accent5" w:themeTint="67"/>
        <w:right w:val="single" w:sz="4" w:space="0" w:color="E0FCD7" w:themeColor="accent5" w:themeTint="67"/>
        <w:insideH w:val="single" w:sz="4" w:space="0" w:color="E0FCD7" w:themeColor="accent5" w:themeTint="67"/>
        <w:insideV w:val="single" w:sz="4" w:space="0" w:color="E0FCD7" w:themeColor="accent5" w:themeTint="67"/>
      </w:tblBorders>
    </w:tblPr>
    <w:tblStylePr w:type="firstRow">
      <w:rPr>
        <w:rFonts w:ascii="Arial" w:hAnsi="Arial"/>
        <w:color w:val="404040"/>
        <w:sz w:val="22"/>
      </w:rPr>
      <w:tblPr/>
      <w:tcPr>
        <w:tcBorders>
          <w:bottom w:val="single" w:sz="12" w:space="0" w:color="D1FBC3" w:themeColor="accent5" w:themeTint="9A"/>
        </w:tcBorders>
      </w:tcPr>
    </w:tblStylePr>
    <w:tblStylePr w:type="lastRow">
      <w:rPr>
        <w:rFonts w:ascii="Arial" w:hAnsi="Arial"/>
        <w:color w:val="404040"/>
        <w:sz w:val="22"/>
      </w:rPr>
      <w:tblPr/>
      <w:tcPr>
        <w:tcBorders>
          <w:top w:val="single" w:sz="12" w:space="0" w:color="D1FBC3"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1FBC3" w:themeColor="accent5" w:themeTint="9A"/>
        </w:tcBorders>
      </w:tcPr>
    </w:tblStylePr>
    <w:tblStylePr w:type="band1Horz">
      <w:rPr>
        <w:rFonts w:ascii="Arial" w:hAnsi="Arial"/>
        <w:color w:val="404040"/>
        <w:sz w:val="22"/>
      </w:rPr>
      <w:tblPr/>
      <w:tcPr>
        <w:tcBorders>
          <w:top w:val="single" w:sz="4" w:space="0" w:color="E0FCD7" w:themeColor="accent5" w:themeTint="67"/>
          <w:left w:val="single" w:sz="4" w:space="0" w:color="E0FCD7" w:themeColor="accent5" w:themeTint="67"/>
          <w:bottom w:val="single" w:sz="4" w:space="0" w:color="E0FCD7" w:themeColor="accent5" w:themeTint="67"/>
          <w:right w:val="single" w:sz="4" w:space="0" w:color="E0FCD7" w:themeColor="accent5" w:themeTint="67"/>
        </w:tcBorders>
      </w:tcPr>
    </w:tblStylePr>
  </w:style>
  <w:style w:type="table" w:customStyle="1" w:styleId="Bordered-Accent6">
    <w:name w:val="Bordered - Accent 6"/>
    <w:basedOn w:val="TableNormal"/>
    <w:uiPriority w:val="99"/>
    <w:rsid w:val="0075553C"/>
    <w:pPr>
      <w:spacing w:after="0" w:line="240" w:lineRule="auto"/>
    </w:pPr>
    <w:tblPr>
      <w:tblStyleRowBandSize w:val="1"/>
      <w:tblStyleColBandSize w:val="1"/>
      <w:tblBorders>
        <w:top w:val="single" w:sz="4" w:space="0" w:color="E5E5E5" w:themeColor="accent6" w:themeTint="67"/>
        <w:left w:val="single" w:sz="4" w:space="0" w:color="E5E5E5" w:themeColor="accent6" w:themeTint="67"/>
        <w:bottom w:val="single" w:sz="4" w:space="0" w:color="E5E5E5" w:themeColor="accent6" w:themeTint="67"/>
        <w:right w:val="single" w:sz="4" w:space="0" w:color="E5E5E5" w:themeColor="accent6" w:themeTint="67"/>
        <w:insideH w:val="single" w:sz="4" w:space="0" w:color="E5E5E5" w:themeColor="accent6" w:themeTint="67"/>
        <w:insideV w:val="single" w:sz="4" w:space="0" w:color="E5E5E5" w:themeColor="accent6" w:themeTint="67"/>
      </w:tblBorders>
    </w:tblPr>
    <w:tblStylePr w:type="firstRow">
      <w:rPr>
        <w:rFonts w:ascii="Arial" w:hAnsi="Arial"/>
        <w:color w:val="404040"/>
        <w:sz w:val="22"/>
      </w:rPr>
      <w:tblPr/>
      <w:tcPr>
        <w:tcBorders>
          <w:bottom w:val="single" w:sz="12" w:space="0" w:color="D8D8D8" w:themeColor="accent6" w:themeTint="98"/>
        </w:tcBorders>
      </w:tcPr>
    </w:tblStylePr>
    <w:tblStylePr w:type="lastRow">
      <w:rPr>
        <w:rFonts w:ascii="Arial" w:hAnsi="Arial"/>
        <w:color w:val="404040"/>
        <w:sz w:val="22"/>
      </w:rPr>
      <w:tblPr/>
      <w:tcPr>
        <w:tcBorders>
          <w:top w:val="single" w:sz="12" w:space="0" w:color="D8D8D8"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8D8D8" w:themeColor="accent6" w:themeTint="98"/>
        </w:tcBorders>
      </w:tcPr>
    </w:tblStylePr>
    <w:tblStylePr w:type="band1Horz">
      <w:rPr>
        <w:rFonts w:ascii="Arial" w:hAnsi="Arial"/>
        <w:color w:val="404040"/>
        <w:sz w:val="22"/>
      </w:rPr>
      <w:tblPr/>
      <w:tcPr>
        <w:tcBorders>
          <w:top w:val="single" w:sz="4" w:space="0" w:color="E5E5E5" w:themeColor="accent6" w:themeTint="67"/>
          <w:left w:val="single" w:sz="4" w:space="0" w:color="E5E5E5" w:themeColor="accent6" w:themeTint="67"/>
          <w:bottom w:val="single" w:sz="4" w:space="0" w:color="E5E5E5" w:themeColor="accent6" w:themeTint="67"/>
          <w:right w:val="single" w:sz="4" w:space="0" w:color="E5E5E5" w:themeColor="accent6" w:themeTint="67"/>
        </w:tcBorders>
      </w:tcPr>
    </w:tblStylePr>
  </w:style>
  <w:style w:type="paragraph" w:styleId="FootnoteText">
    <w:name w:val="footnote text"/>
    <w:basedOn w:val="Normal"/>
    <w:link w:val="FootnoteTextChar"/>
    <w:uiPriority w:val="99"/>
    <w:semiHidden/>
    <w:unhideWhenUsed/>
    <w:rsid w:val="0075553C"/>
    <w:pPr>
      <w:spacing w:after="40" w:line="240" w:lineRule="auto"/>
    </w:pPr>
    <w:rPr>
      <w:sz w:val="18"/>
    </w:rPr>
  </w:style>
  <w:style w:type="character" w:customStyle="1" w:styleId="FootnoteTextChar">
    <w:name w:val="Footnote Text Char"/>
    <w:link w:val="FootnoteText"/>
    <w:uiPriority w:val="99"/>
    <w:rsid w:val="0075553C"/>
    <w:rPr>
      <w:sz w:val="18"/>
    </w:rPr>
  </w:style>
  <w:style w:type="character" w:styleId="FootnoteReference">
    <w:name w:val="footnote reference"/>
    <w:basedOn w:val="DefaultParagraphFont"/>
    <w:uiPriority w:val="99"/>
    <w:unhideWhenUsed/>
    <w:rsid w:val="0075553C"/>
    <w:rPr>
      <w:vertAlign w:val="superscript"/>
    </w:rPr>
  </w:style>
  <w:style w:type="paragraph" w:styleId="TOC4">
    <w:name w:val="toc 4"/>
    <w:basedOn w:val="Normal"/>
    <w:next w:val="Normal"/>
    <w:uiPriority w:val="39"/>
    <w:unhideWhenUsed/>
    <w:rsid w:val="0075553C"/>
    <w:pPr>
      <w:spacing w:after="57"/>
      <w:ind w:left="850"/>
    </w:pPr>
  </w:style>
  <w:style w:type="paragraph" w:styleId="TOC5">
    <w:name w:val="toc 5"/>
    <w:basedOn w:val="Normal"/>
    <w:next w:val="Normal"/>
    <w:uiPriority w:val="39"/>
    <w:unhideWhenUsed/>
    <w:rsid w:val="0075553C"/>
    <w:pPr>
      <w:spacing w:after="57"/>
      <w:ind w:left="1134"/>
    </w:pPr>
  </w:style>
  <w:style w:type="paragraph" w:styleId="TOC6">
    <w:name w:val="toc 6"/>
    <w:basedOn w:val="Normal"/>
    <w:next w:val="Normal"/>
    <w:uiPriority w:val="39"/>
    <w:unhideWhenUsed/>
    <w:rsid w:val="0075553C"/>
    <w:pPr>
      <w:spacing w:after="57"/>
      <w:ind w:left="1417"/>
    </w:pPr>
  </w:style>
  <w:style w:type="paragraph" w:styleId="TOC7">
    <w:name w:val="toc 7"/>
    <w:basedOn w:val="Normal"/>
    <w:next w:val="Normal"/>
    <w:uiPriority w:val="39"/>
    <w:unhideWhenUsed/>
    <w:rsid w:val="0075553C"/>
    <w:pPr>
      <w:spacing w:after="57"/>
      <w:ind w:left="1701"/>
    </w:pPr>
  </w:style>
  <w:style w:type="paragraph" w:styleId="TOC8">
    <w:name w:val="toc 8"/>
    <w:basedOn w:val="Normal"/>
    <w:next w:val="Normal"/>
    <w:uiPriority w:val="39"/>
    <w:unhideWhenUsed/>
    <w:rsid w:val="0075553C"/>
    <w:pPr>
      <w:spacing w:after="57"/>
      <w:ind w:left="1984"/>
    </w:pPr>
  </w:style>
  <w:style w:type="paragraph" w:styleId="TOC9">
    <w:name w:val="toc 9"/>
    <w:basedOn w:val="Normal"/>
    <w:next w:val="Normal"/>
    <w:uiPriority w:val="39"/>
    <w:unhideWhenUsed/>
    <w:rsid w:val="0075553C"/>
    <w:pPr>
      <w:spacing w:after="57"/>
      <w:ind w:left="2268"/>
    </w:pPr>
  </w:style>
  <w:style w:type="paragraph" w:styleId="Title">
    <w:name w:val="Title"/>
    <w:basedOn w:val="Normal"/>
    <w:next w:val="Normal"/>
    <w:link w:val="TitleChar"/>
    <w:uiPriority w:val="10"/>
    <w:qFormat/>
    <w:rsid w:val="0075553C"/>
    <w:pPr>
      <w:spacing w:after="0" w:line="240" w:lineRule="auto"/>
      <w:contextualSpacing/>
      <w:jc w:val="left"/>
    </w:pPr>
    <w:rPr>
      <w:color w:val="7F7F7F" w:themeColor="accent4"/>
      <w:spacing w:val="-7"/>
      <w:sz w:val="72"/>
      <w:szCs w:val="80"/>
    </w:rPr>
  </w:style>
  <w:style w:type="character" w:customStyle="1" w:styleId="TitleChar">
    <w:name w:val="Title Char"/>
    <w:basedOn w:val="DefaultParagraphFont"/>
    <w:link w:val="Title"/>
    <w:uiPriority w:val="10"/>
    <w:rsid w:val="0075553C"/>
    <w:rPr>
      <w:rFonts w:ascii="Cambria" w:eastAsia="Cambria" w:hAnsi="Cambria" w:cs="Cambria"/>
      <w:color w:val="7F7F7F" w:themeColor="accent4"/>
      <w:spacing w:val="-7"/>
      <w:sz w:val="72"/>
      <w:szCs w:val="80"/>
    </w:rPr>
  </w:style>
  <w:style w:type="character" w:customStyle="1" w:styleId="Heading1Char">
    <w:name w:val="Heading 1 Char"/>
    <w:basedOn w:val="DefaultParagraphFont"/>
    <w:link w:val="Heading1"/>
    <w:uiPriority w:val="9"/>
    <w:rsid w:val="0075553C"/>
    <w:rPr>
      <w:color w:val="7F7F7F" w:themeColor="accent4"/>
      <w:sz w:val="32"/>
      <w:szCs w:val="36"/>
    </w:rPr>
  </w:style>
  <w:style w:type="character" w:customStyle="1" w:styleId="Heading2Char">
    <w:name w:val="Heading 2 Char"/>
    <w:basedOn w:val="DefaultParagraphFont"/>
    <w:link w:val="Heading2"/>
    <w:uiPriority w:val="9"/>
    <w:rsid w:val="0075553C"/>
    <w:rPr>
      <w:b/>
      <w:color w:val="72151B" w:themeColor="accent3"/>
      <w:sz w:val="24"/>
      <w:szCs w:val="28"/>
    </w:rPr>
  </w:style>
  <w:style w:type="character" w:customStyle="1" w:styleId="Heading3Char">
    <w:name w:val="Heading 3 Char"/>
    <w:basedOn w:val="DefaultParagraphFont"/>
    <w:link w:val="Heading3"/>
    <w:uiPriority w:val="9"/>
    <w:rsid w:val="00BC12D8"/>
    <w:rPr>
      <w:b/>
      <w:color w:val="7F7F7F" w:themeColor="accent4"/>
      <w:sz w:val="24"/>
      <w:szCs w:val="26"/>
    </w:rPr>
  </w:style>
  <w:style w:type="character" w:customStyle="1" w:styleId="Heading4Char">
    <w:name w:val="Heading 4 Char"/>
    <w:basedOn w:val="DefaultParagraphFont"/>
    <w:link w:val="Heading4"/>
    <w:uiPriority w:val="9"/>
    <w:rsid w:val="00746AB3"/>
    <w:rPr>
      <w:i/>
      <w:color w:val="7F7F7F" w:themeColor="accent4"/>
      <w:sz w:val="22"/>
      <w:szCs w:val="24"/>
    </w:rPr>
  </w:style>
  <w:style w:type="character" w:customStyle="1" w:styleId="Heading5Char">
    <w:name w:val="Heading 5 Char"/>
    <w:basedOn w:val="DefaultParagraphFont"/>
    <w:link w:val="Heading5"/>
    <w:uiPriority w:val="9"/>
    <w:semiHidden/>
    <w:rsid w:val="0075553C"/>
    <w:rPr>
      <w:rFonts w:ascii="Cambria" w:eastAsia="Cambria" w:hAnsi="Cambria" w:cs="Cambria"/>
      <w:i/>
      <w:iCs/>
      <w:sz w:val="22"/>
      <w:szCs w:val="22"/>
    </w:rPr>
  </w:style>
  <w:style w:type="character" w:customStyle="1" w:styleId="Heading6Char">
    <w:name w:val="Heading 6 Char"/>
    <w:basedOn w:val="DefaultParagraphFont"/>
    <w:link w:val="Heading6"/>
    <w:uiPriority w:val="9"/>
    <w:semiHidden/>
    <w:rsid w:val="0075553C"/>
    <w:rPr>
      <w:rFonts w:ascii="Cambria" w:eastAsia="Cambria" w:hAnsi="Cambria" w:cs="Cambria"/>
      <w:color w:val="595959" w:themeColor="text1" w:themeTint="A6"/>
    </w:rPr>
  </w:style>
  <w:style w:type="character" w:customStyle="1" w:styleId="Heading7Char">
    <w:name w:val="Heading 7 Char"/>
    <w:basedOn w:val="DefaultParagraphFont"/>
    <w:link w:val="Heading7"/>
    <w:uiPriority w:val="9"/>
    <w:semiHidden/>
    <w:rsid w:val="0075553C"/>
    <w:rPr>
      <w:rFonts w:ascii="Cambria" w:eastAsia="Cambria" w:hAnsi="Cambria" w:cs="Cambria"/>
      <w:i/>
      <w:iCs/>
      <w:color w:val="595959" w:themeColor="text1" w:themeTint="A6"/>
    </w:rPr>
  </w:style>
  <w:style w:type="character" w:customStyle="1" w:styleId="Heading8Char">
    <w:name w:val="Heading 8 Char"/>
    <w:basedOn w:val="DefaultParagraphFont"/>
    <w:link w:val="Heading8"/>
    <w:uiPriority w:val="9"/>
    <w:semiHidden/>
    <w:rsid w:val="0075553C"/>
    <w:rPr>
      <w:rFonts w:ascii="Cambria" w:eastAsia="Cambria" w:hAnsi="Cambria" w:cs="Cambria"/>
      <w:smallCaps/>
      <w:color w:val="595959" w:themeColor="text1" w:themeTint="A6"/>
    </w:rPr>
  </w:style>
  <w:style w:type="character" w:customStyle="1" w:styleId="Heading9Char">
    <w:name w:val="Heading 9 Char"/>
    <w:basedOn w:val="DefaultParagraphFont"/>
    <w:link w:val="Heading9"/>
    <w:uiPriority w:val="9"/>
    <w:semiHidden/>
    <w:rsid w:val="0075553C"/>
    <w:rPr>
      <w:rFonts w:ascii="Cambria" w:eastAsia="Cambria" w:hAnsi="Cambria" w:cs="Cambria"/>
      <w:i/>
      <w:iCs/>
      <w:smallCaps/>
      <w:color w:val="595959" w:themeColor="text1" w:themeTint="A6"/>
    </w:rPr>
  </w:style>
  <w:style w:type="paragraph" w:styleId="Caption">
    <w:name w:val="caption"/>
    <w:basedOn w:val="Normal"/>
    <w:next w:val="Normal"/>
    <w:uiPriority w:val="35"/>
    <w:unhideWhenUsed/>
    <w:qFormat/>
    <w:rsid w:val="0075553C"/>
    <w:pPr>
      <w:spacing w:after="360" w:line="240" w:lineRule="auto"/>
      <w:jc w:val="center"/>
    </w:pPr>
    <w:rPr>
      <w:b/>
      <w:bCs/>
      <w:color w:val="7F7F7F" w:themeColor="accent4"/>
      <w:sz w:val="20"/>
      <w:szCs w:val="20"/>
    </w:rPr>
  </w:style>
  <w:style w:type="paragraph" w:styleId="Subtitle">
    <w:name w:val="Subtitle"/>
    <w:basedOn w:val="Normal"/>
    <w:next w:val="Normal"/>
    <w:link w:val="SubtitleChar"/>
    <w:uiPriority w:val="11"/>
    <w:qFormat/>
    <w:rsid w:val="006506D8"/>
    <w:pPr>
      <w:numPr>
        <w:ilvl w:val="1"/>
      </w:numPr>
      <w:spacing w:line="240" w:lineRule="auto"/>
      <w:jc w:val="center"/>
    </w:pPr>
    <w:rPr>
      <w:color w:val="BFBFBF" w:themeColor="accent6"/>
      <w:sz w:val="30"/>
      <w:szCs w:val="30"/>
    </w:rPr>
  </w:style>
  <w:style w:type="character" w:customStyle="1" w:styleId="SubtitleChar">
    <w:name w:val="Subtitle Char"/>
    <w:basedOn w:val="DefaultParagraphFont"/>
    <w:link w:val="Subtitle"/>
    <w:uiPriority w:val="11"/>
    <w:rsid w:val="006506D8"/>
    <w:rPr>
      <w:color w:val="BFBFBF" w:themeColor="accent6"/>
      <w:sz w:val="30"/>
      <w:szCs w:val="30"/>
    </w:rPr>
  </w:style>
  <w:style w:type="character" w:styleId="Strong">
    <w:name w:val="Strong"/>
    <w:basedOn w:val="DefaultParagraphFont"/>
    <w:uiPriority w:val="22"/>
    <w:qFormat/>
    <w:rsid w:val="0075553C"/>
    <w:rPr>
      <w:b/>
      <w:bCs/>
    </w:rPr>
  </w:style>
  <w:style w:type="character" w:styleId="Emphasis">
    <w:name w:val="Emphasis"/>
    <w:basedOn w:val="DefaultParagraphFont"/>
    <w:uiPriority w:val="20"/>
    <w:qFormat/>
    <w:rsid w:val="0075553C"/>
    <w:rPr>
      <w:i/>
      <w:iCs/>
    </w:rPr>
  </w:style>
  <w:style w:type="paragraph" w:styleId="NoSpacing">
    <w:name w:val="No Spacing"/>
    <w:uiPriority w:val="1"/>
    <w:qFormat/>
    <w:rsid w:val="0075553C"/>
    <w:pPr>
      <w:spacing w:after="0" w:line="240" w:lineRule="auto"/>
      <w:contextualSpacing/>
    </w:pPr>
    <w:rPr>
      <w:sz w:val="22"/>
    </w:rPr>
  </w:style>
  <w:style w:type="paragraph" w:styleId="Quote">
    <w:name w:val="Quote"/>
    <w:basedOn w:val="Normal"/>
    <w:next w:val="Normal"/>
    <w:link w:val="QuoteChar"/>
    <w:uiPriority w:val="29"/>
    <w:qFormat/>
    <w:rsid w:val="0075553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5553C"/>
    <w:rPr>
      <w:i/>
      <w:iCs/>
    </w:rPr>
  </w:style>
  <w:style w:type="paragraph" w:styleId="IntenseQuote">
    <w:name w:val="Intense Quote"/>
    <w:basedOn w:val="Normal"/>
    <w:next w:val="Normal"/>
    <w:link w:val="IntenseQuoteChar"/>
    <w:uiPriority w:val="30"/>
    <w:qFormat/>
    <w:rsid w:val="0075553C"/>
    <w:pPr>
      <w:spacing w:before="100" w:beforeAutospacing="1" w:after="240"/>
      <w:ind w:left="864" w:right="864"/>
      <w:jc w:val="center"/>
    </w:pPr>
    <w:rPr>
      <w:color w:val="E77327" w:themeColor="accent1"/>
      <w:sz w:val="28"/>
      <w:szCs w:val="28"/>
    </w:rPr>
  </w:style>
  <w:style w:type="character" w:customStyle="1" w:styleId="IntenseQuoteChar">
    <w:name w:val="Intense Quote Char"/>
    <w:basedOn w:val="DefaultParagraphFont"/>
    <w:link w:val="IntenseQuote"/>
    <w:uiPriority w:val="30"/>
    <w:rsid w:val="0075553C"/>
    <w:rPr>
      <w:rFonts w:ascii="Cambria" w:eastAsia="Cambria" w:hAnsi="Cambria" w:cs="Cambria"/>
      <w:color w:val="E77327" w:themeColor="accent1"/>
      <w:sz w:val="28"/>
      <w:szCs w:val="28"/>
    </w:rPr>
  </w:style>
  <w:style w:type="character" w:styleId="SubtleEmphasis">
    <w:name w:val="Subtle Emphasis"/>
    <w:basedOn w:val="DefaultParagraphFont"/>
    <w:uiPriority w:val="19"/>
    <w:rsid w:val="0075553C"/>
    <w:rPr>
      <w:i/>
      <w:iCs/>
      <w:color w:val="595959" w:themeColor="text1" w:themeTint="A6"/>
    </w:rPr>
  </w:style>
  <w:style w:type="character" w:styleId="IntenseEmphasis">
    <w:name w:val="Intense Emphasis"/>
    <w:basedOn w:val="DefaultParagraphFont"/>
    <w:uiPriority w:val="21"/>
    <w:qFormat/>
    <w:rsid w:val="0075553C"/>
    <w:rPr>
      <w:b/>
      <w:bCs/>
      <w:i/>
      <w:iCs/>
    </w:rPr>
  </w:style>
  <w:style w:type="character" w:styleId="SubtleReference">
    <w:name w:val="Subtle Reference"/>
    <w:basedOn w:val="DefaultParagraphFont"/>
    <w:uiPriority w:val="31"/>
    <w:qFormat/>
    <w:rsid w:val="0075553C"/>
    <w:rPr>
      <w:smallCaps/>
      <w:color w:val="404040" w:themeColor="text1" w:themeTint="BF"/>
    </w:rPr>
  </w:style>
  <w:style w:type="character" w:styleId="IntenseReference">
    <w:name w:val="Intense Reference"/>
    <w:basedOn w:val="DefaultParagraphFont"/>
    <w:uiPriority w:val="32"/>
    <w:qFormat/>
    <w:rsid w:val="0075553C"/>
    <w:rPr>
      <w:b/>
      <w:bCs/>
      <w:smallCaps/>
      <w:u w:val="single"/>
    </w:rPr>
  </w:style>
  <w:style w:type="character" w:styleId="BookTitle">
    <w:name w:val="Book Title"/>
    <w:basedOn w:val="DefaultParagraphFont"/>
    <w:uiPriority w:val="33"/>
    <w:qFormat/>
    <w:rsid w:val="0075553C"/>
    <w:rPr>
      <w:b/>
      <w:bCs/>
      <w:smallCaps/>
    </w:rPr>
  </w:style>
  <w:style w:type="paragraph" w:styleId="TOCHeading">
    <w:name w:val="TOC Heading"/>
    <w:basedOn w:val="Heading1"/>
    <w:next w:val="Normal"/>
    <w:uiPriority w:val="39"/>
    <w:unhideWhenUsed/>
    <w:qFormat/>
    <w:rsid w:val="0075553C"/>
    <w:pPr>
      <w:outlineLvl w:val="9"/>
    </w:pPr>
  </w:style>
  <w:style w:type="table" w:styleId="TableGrid">
    <w:name w:val="Table Grid"/>
    <w:basedOn w:val="TableNormal"/>
    <w:uiPriority w:val="59"/>
    <w:rsid w:val="0075553C"/>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loredBackground">
    <w:name w:val="Colored Background"/>
    <w:basedOn w:val="Normal"/>
    <w:link w:val="ColoredBackgroundChar"/>
    <w:rsid w:val="0075553C"/>
    <w:pPr>
      <w:spacing w:after="0" w:line="240" w:lineRule="auto"/>
    </w:pPr>
    <w:rPr>
      <w:color w:val="FFFFFF" w:themeColor="background1"/>
    </w:rPr>
  </w:style>
  <w:style w:type="paragraph" w:styleId="ListParagraph">
    <w:name w:val="List Paragraph"/>
    <w:basedOn w:val="Normal"/>
    <w:uiPriority w:val="34"/>
    <w:qFormat/>
    <w:rsid w:val="0075553C"/>
    <w:pPr>
      <w:ind w:left="720"/>
      <w:contextualSpacing/>
    </w:pPr>
  </w:style>
  <w:style w:type="character" w:customStyle="1" w:styleId="ColoredBackgroundChar">
    <w:name w:val="Colored Background Char"/>
    <w:basedOn w:val="DefaultParagraphFont"/>
    <w:link w:val="ColoredBackground"/>
    <w:rsid w:val="0075553C"/>
    <w:rPr>
      <w:color w:val="FFFFFF" w:themeColor="background1"/>
    </w:rPr>
  </w:style>
  <w:style w:type="paragraph" w:styleId="Header">
    <w:name w:val="header"/>
    <w:basedOn w:val="Normal"/>
    <w:link w:val="HeaderChar"/>
    <w:uiPriority w:val="99"/>
    <w:unhideWhenUsed/>
    <w:rsid w:val="007555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553C"/>
  </w:style>
  <w:style w:type="paragraph" w:styleId="Footer">
    <w:name w:val="footer"/>
    <w:basedOn w:val="Normal"/>
    <w:link w:val="FooterChar"/>
    <w:uiPriority w:val="99"/>
    <w:unhideWhenUsed/>
    <w:rsid w:val="007555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553C"/>
  </w:style>
  <w:style w:type="table" w:customStyle="1" w:styleId="KITT4SMETable">
    <w:name w:val="KITT4SME Table"/>
    <w:basedOn w:val="TableNormal"/>
    <w:uiPriority w:val="99"/>
    <w:rsid w:val="0075553C"/>
    <w:pPr>
      <w:spacing w:before="60" w:after="60" w:line="240" w:lineRule="auto"/>
      <w:contextualSpacing/>
    </w:pPr>
    <w:tblPr>
      <w:tblBorders>
        <w:bottom w:val="single" w:sz="4" w:space="0" w:color="000000" w:themeColor="text1"/>
        <w:insideH w:val="single" w:sz="4" w:space="0" w:color="BFBFBF" w:themeColor="accent6"/>
      </w:tblBorders>
      <w:tblCellMar>
        <w:top w:w="57" w:type="dxa"/>
        <w:left w:w="57" w:type="dxa"/>
        <w:bottom w:w="57" w:type="dxa"/>
        <w:right w:w="57" w:type="dxa"/>
      </w:tblCellMar>
    </w:tblPr>
    <w:tcPr>
      <w:shd w:val="clear" w:color="auto" w:fill="auto"/>
      <w:vAlign w:val="center"/>
    </w:tcPr>
    <w:tblStylePr w:type="firstRow">
      <w:rPr>
        <w:b/>
        <w:color w:val="7F7F7F" w:themeColor="accent4"/>
      </w:rPr>
      <w:tblPr/>
      <w:tcPr>
        <w:tcBorders>
          <w:bottom w:val="single" w:sz="4" w:space="0" w:color="000000" w:themeColor="text1"/>
        </w:tcBorders>
        <w:shd w:val="clear" w:color="auto" w:fill="auto"/>
      </w:tcPr>
    </w:tblStylePr>
    <w:tblStylePr w:type="lastRow">
      <w:rPr>
        <w:b/>
      </w:rPr>
      <w:tblPr/>
      <w:tcPr>
        <w:tcBorders>
          <w:top w:val="single" w:sz="4" w:space="0" w:color="BFBFBF" w:themeColor="accent6"/>
        </w:tcBorders>
      </w:tcPr>
    </w:tblStylePr>
    <w:tblStylePr w:type="firstCol">
      <w:pPr>
        <w:jc w:val="left"/>
      </w:pPr>
      <w:rPr>
        <w:rFonts w:ascii="Cambria" w:hAnsi="Cambria"/>
        <w:b w:val="0"/>
        <w:color w:val="auto"/>
      </w:rPr>
    </w:tblStylePr>
    <w:tblStylePr w:type="lastCol">
      <w:rPr>
        <w:b/>
      </w:rPr>
      <w:tblPr/>
      <w:tcPr>
        <w:shd w:val="clear" w:color="auto" w:fill="D9D9D9" w:themeFill="background1" w:themeFillShade="D9"/>
      </w:tcPr>
    </w:tblStylePr>
    <w:tblStylePr w:type="nwCell">
      <w:rPr>
        <w:b/>
        <w:color w:val="7F7F7F" w:themeColor="accent4"/>
      </w:rPr>
      <w:tblPr/>
      <w:tcPr>
        <w:shd w:val="clear" w:color="auto" w:fill="FFFFFF" w:themeFill="background1"/>
      </w:tcPr>
    </w:tblStylePr>
  </w:style>
  <w:style w:type="paragraph" w:styleId="TOC3">
    <w:name w:val="toc 3"/>
    <w:basedOn w:val="Normal"/>
    <w:next w:val="Normal"/>
    <w:uiPriority w:val="39"/>
    <w:unhideWhenUsed/>
    <w:rsid w:val="0075553C"/>
    <w:pPr>
      <w:spacing w:after="100"/>
      <w:ind w:left="440"/>
    </w:pPr>
  </w:style>
  <w:style w:type="character" w:styleId="PlaceholderText">
    <w:name w:val="Placeholder Text"/>
    <w:basedOn w:val="DefaultParagraphFont"/>
    <w:uiPriority w:val="99"/>
    <w:semiHidden/>
    <w:rsid w:val="0075553C"/>
    <w:rPr>
      <w:color w:val="808080"/>
    </w:rPr>
  </w:style>
  <w:style w:type="paragraph" w:styleId="TOC1">
    <w:name w:val="toc 1"/>
    <w:basedOn w:val="Normal"/>
    <w:next w:val="Normal"/>
    <w:uiPriority w:val="39"/>
    <w:unhideWhenUsed/>
    <w:rsid w:val="0075553C"/>
    <w:pPr>
      <w:spacing w:after="100"/>
    </w:pPr>
  </w:style>
  <w:style w:type="paragraph" w:styleId="TOC2">
    <w:name w:val="toc 2"/>
    <w:basedOn w:val="Normal"/>
    <w:next w:val="Normal"/>
    <w:uiPriority w:val="39"/>
    <w:unhideWhenUsed/>
    <w:rsid w:val="0075553C"/>
    <w:pPr>
      <w:spacing w:after="100"/>
      <w:ind w:left="220"/>
    </w:pPr>
  </w:style>
  <w:style w:type="character" w:styleId="Hyperlink">
    <w:name w:val="Hyperlink"/>
    <w:basedOn w:val="DefaultParagraphFont"/>
    <w:uiPriority w:val="99"/>
    <w:unhideWhenUsed/>
    <w:rsid w:val="0075553C"/>
    <w:rPr>
      <w:color w:val="5F5F5F" w:themeColor="hyperlink"/>
      <w:u w:val="single"/>
    </w:rPr>
  </w:style>
  <w:style w:type="table" w:customStyle="1" w:styleId="Style1">
    <w:name w:val="Style1"/>
    <w:basedOn w:val="TableNormal"/>
    <w:uiPriority w:val="99"/>
    <w:rsid w:val="0075553C"/>
    <w:pPr>
      <w:spacing w:after="0" w:line="240" w:lineRule="auto"/>
    </w:pPr>
    <w:tblPr>
      <w:tblBorders>
        <w:bottom w:val="single" w:sz="4" w:space="0" w:color="000000" w:themeColor="text1"/>
        <w:insideH w:val="single" w:sz="4" w:space="0" w:color="A6A6A6" w:themeColor="background1" w:themeShade="A6"/>
      </w:tblBorders>
    </w:tblPr>
    <w:tblStylePr w:type="firstRow">
      <w:rPr>
        <w:color w:val="FFFFFF" w:themeColor="background1"/>
      </w:rPr>
      <w:tblPr/>
      <w:tcPr>
        <w:shd w:val="clear" w:color="auto" w:fill="E77327" w:themeFill="accent1"/>
      </w:tcPr>
    </w:tblStylePr>
  </w:style>
  <w:style w:type="paragraph" w:styleId="NormalWeb">
    <w:name w:val="Normal (Web)"/>
    <w:basedOn w:val="Normal"/>
    <w:uiPriority w:val="99"/>
    <w:semiHidden/>
    <w:unhideWhenUsed/>
    <w:rsid w:val="0075553C"/>
    <w:pPr>
      <w:spacing w:before="100" w:beforeAutospacing="1" w:after="100" w:afterAutospacing="1" w:line="240" w:lineRule="auto"/>
      <w:jc w:val="left"/>
    </w:pPr>
    <w:rPr>
      <w:rFonts w:ascii="Times New Roman" w:hAnsi="Times New Roman" w:cs="Times New Roman"/>
      <w:sz w:val="24"/>
      <w:szCs w:val="24"/>
      <w:lang w:val="en-US"/>
    </w:rPr>
  </w:style>
  <w:style w:type="paragraph" w:styleId="Bibliography">
    <w:name w:val="Bibliography"/>
    <w:basedOn w:val="Normal"/>
    <w:next w:val="Normal"/>
    <w:uiPriority w:val="37"/>
    <w:unhideWhenUsed/>
    <w:rsid w:val="0075553C"/>
  </w:style>
  <w:style w:type="paragraph" w:styleId="BalloonText">
    <w:name w:val="Balloon Text"/>
    <w:basedOn w:val="Normal"/>
    <w:link w:val="BalloonTextChar"/>
    <w:uiPriority w:val="99"/>
    <w:semiHidden/>
    <w:unhideWhenUsed/>
    <w:rsid w:val="0075225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25B"/>
    <w:rPr>
      <w:rFonts w:ascii="Segoe UI" w:hAnsi="Segoe UI" w:cs="Segoe UI"/>
      <w:sz w:val="18"/>
      <w:szCs w:val="18"/>
    </w:rPr>
  </w:style>
  <w:style w:type="paragraph" w:styleId="Revision">
    <w:name w:val="Revision"/>
    <w:hidden/>
    <w:uiPriority w:val="99"/>
    <w:semiHidden/>
    <w:rsid w:val="00A72A2C"/>
    <w:pPr>
      <w:pBdr>
        <w:top w:val="none" w:sz="0" w:space="0" w:color="auto"/>
        <w:left w:val="none" w:sz="0" w:space="0" w:color="auto"/>
        <w:bottom w:val="none" w:sz="0" w:space="0" w:color="auto"/>
        <w:right w:val="none" w:sz="0" w:space="0" w:color="auto"/>
        <w:between w:val="none" w:sz="0" w:space="0" w:color="auto"/>
      </w:pBdr>
      <w:spacing w:after="0" w:line="240" w:lineRule="auto"/>
    </w:pPr>
    <w:rPr>
      <w:sz w:val="22"/>
    </w:rPr>
  </w:style>
  <w:style w:type="character" w:styleId="CommentReference">
    <w:name w:val="annotation reference"/>
    <w:basedOn w:val="DefaultParagraphFont"/>
    <w:unhideWhenUsed/>
    <w:rsid w:val="000D5092"/>
    <w:rPr>
      <w:sz w:val="16"/>
      <w:szCs w:val="16"/>
    </w:rPr>
  </w:style>
  <w:style w:type="paragraph" w:styleId="CommentText">
    <w:name w:val="annotation text"/>
    <w:basedOn w:val="Normal"/>
    <w:link w:val="CommentTextChar"/>
    <w:unhideWhenUsed/>
    <w:rsid w:val="000D5092"/>
    <w:pPr>
      <w:spacing w:line="240" w:lineRule="auto"/>
    </w:pPr>
    <w:rPr>
      <w:sz w:val="20"/>
      <w:szCs w:val="20"/>
    </w:rPr>
  </w:style>
  <w:style w:type="character" w:customStyle="1" w:styleId="CommentTextChar">
    <w:name w:val="Comment Text Char"/>
    <w:basedOn w:val="DefaultParagraphFont"/>
    <w:link w:val="CommentText"/>
    <w:rsid w:val="000D5092"/>
    <w:rPr>
      <w:sz w:val="20"/>
      <w:szCs w:val="20"/>
    </w:rPr>
  </w:style>
  <w:style w:type="paragraph" w:styleId="CommentSubject">
    <w:name w:val="annotation subject"/>
    <w:basedOn w:val="CommentText"/>
    <w:next w:val="CommentText"/>
    <w:link w:val="CommentSubjectChar"/>
    <w:uiPriority w:val="99"/>
    <w:semiHidden/>
    <w:unhideWhenUsed/>
    <w:rsid w:val="000D5092"/>
    <w:rPr>
      <w:b/>
      <w:bCs/>
    </w:rPr>
  </w:style>
  <w:style w:type="character" w:customStyle="1" w:styleId="CommentSubjectChar">
    <w:name w:val="Comment Subject Char"/>
    <w:basedOn w:val="CommentTextChar"/>
    <w:link w:val="CommentSubject"/>
    <w:uiPriority w:val="99"/>
    <w:semiHidden/>
    <w:rsid w:val="000D5092"/>
    <w:rPr>
      <w:b/>
      <w:bCs/>
      <w:sz w:val="20"/>
      <w:szCs w:val="20"/>
    </w:rPr>
  </w:style>
  <w:style w:type="paragraph" w:customStyle="1" w:styleId="Guidancenotes">
    <w:name w:val="Guidance notes"/>
    <w:basedOn w:val="Normal"/>
    <w:link w:val="GuidancenotesChar"/>
    <w:qFormat/>
    <w:rsid w:val="008D04F8"/>
    <w:rPr>
      <w:color w:val="BFBFBF" w:themeColor="accent6"/>
    </w:rPr>
  </w:style>
  <w:style w:type="character" w:customStyle="1" w:styleId="GuidancenotesChar">
    <w:name w:val="Guidance notes Char"/>
    <w:basedOn w:val="DefaultParagraphFont"/>
    <w:link w:val="Guidancenotes"/>
    <w:rsid w:val="008D04F8"/>
    <w:rPr>
      <w:color w:val="BFBFBF" w:themeColor="accent6"/>
      <w:sz w:val="22"/>
    </w:rPr>
  </w:style>
  <w:style w:type="character" w:customStyle="1" w:styleId="normaltextrun">
    <w:name w:val="normaltextrun"/>
    <w:basedOn w:val="DefaultParagraphFont"/>
    <w:rsid w:val="00987602"/>
  </w:style>
  <w:style w:type="character" w:customStyle="1" w:styleId="UnresolvedMention">
    <w:name w:val="Unresolved Mention"/>
    <w:basedOn w:val="DefaultParagraphFont"/>
    <w:uiPriority w:val="99"/>
    <w:unhideWhenUsed/>
    <w:rsid w:val="007D74A0"/>
    <w:rPr>
      <w:color w:val="605E5C"/>
      <w:shd w:val="clear" w:color="auto" w:fill="E1DFDD"/>
    </w:rPr>
  </w:style>
  <w:style w:type="character" w:customStyle="1" w:styleId="Mention">
    <w:name w:val="Mention"/>
    <w:basedOn w:val="DefaultParagraphFont"/>
    <w:uiPriority w:val="99"/>
    <w:unhideWhenUsed/>
    <w:rsid w:val="007D74A0"/>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44637">
      <w:bodyDiv w:val="1"/>
      <w:marLeft w:val="0"/>
      <w:marRight w:val="0"/>
      <w:marTop w:val="0"/>
      <w:marBottom w:val="0"/>
      <w:divBdr>
        <w:top w:val="none" w:sz="0" w:space="0" w:color="auto"/>
        <w:left w:val="none" w:sz="0" w:space="0" w:color="auto"/>
        <w:bottom w:val="none" w:sz="0" w:space="0" w:color="auto"/>
        <w:right w:val="none" w:sz="0" w:space="0" w:color="auto"/>
      </w:divBdr>
    </w:div>
    <w:div w:id="150173860">
      <w:bodyDiv w:val="1"/>
      <w:marLeft w:val="0"/>
      <w:marRight w:val="0"/>
      <w:marTop w:val="0"/>
      <w:marBottom w:val="0"/>
      <w:divBdr>
        <w:top w:val="none" w:sz="0" w:space="0" w:color="auto"/>
        <w:left w:val="none" w:sz="0" w:space="0" w:color="auto"/>
        <w:bottom w:val="none" w:sz="0" w:space="0" w:color="auto"/>
        <w:right w:val="none" w:sz="0" w:space="0" w:color="auto"/>
      </w:divBdr>
      <w:divsChild>
        <w:div w:id="1037582731">
          <w:marLeft w:val="0"/>
          <w:marRight w:val="0"/>
          <w:marTop w:val="0"/>
          <w:marBottom w:val="0"/>
          <w:divBdr>
            <w:top w:val="none" w:sz="0" w:space="0" w:color="auto"/>
            <w:left w:val="none" w:sz="0" w:space="0" w:color="auto"/>
            <w:bottom w:val="none" w:sz="0" w:space="0" w:color="auto"/>
            <w:right w:val="none" w:sz="0" w:space="0" w:color="auto"/>
          </w:divBdr>
          <w:divsChild>
            <w:div w:id="2026595056">
              <w:marLeft w:val="0"/>
              <w:marRight w:val="0"/>
              <w:marTop w:val="0"/>
              <w:marBottom w:val="0"/>
              <w:divBdr>
                <w:top w:val="none" w:sz="0" w:space="0" w:color="auto"/>
                <w:left w:val="none" w:sz="0" w:space="0" w:color="auto"/>
                <w:bottom w:val="none" w:sz="0" w:space="0" w:color="auto"/>
                <w:right w:val="none" w:sz="0" w:space="0" w:color="auto"/>
              </w:divBdr>
              <w:divsChild>
                <w:div w:id="68432496">
                  <w:marLeft w:val="0"/>
                  <w:marRight w:val="0"/>
                  <w:marTop w:val="0"/>
                  <w:marBottom w:val="0"/>
                  <w:divBdr>
                    <w:top w:val="none" w:sz="0" w:space="0" w:color="auto"/>
                    <w:left w:val="none" w:sz="0" w:space="0" w:color="auto"/>
                    <w:bottom w:val="none" w:sz="0" w:space="0" w:color="auto"/>
                    <w:right w:val="none" w:sz="0" w:space="0" w:color="auto"/>
                  </w:divBdr>
                  <w:divsChild>
                    <w:div w:id="1052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44659">
      <w:bodyDiv w:val="1"/>
      <w:marLeft w:val="0"/>
      <w:marRight w:val="0"/>
      <w:marTop w:val="0"/>
      <w:marBottom w:val="0"/>
      <w:divBdr>
        <w:top w:val="none" w:sz="0" w:space="0" w:color="auto"/>
        <w:left w:val="none" w:sz="0" w:space="0" w:color="auto"/>
        <w:bottom w:val="none" w:sz="0" w:space="0" w:color="auto"/>
        <w:right w:val="none" w:sz="0" w:space="0" w:color="auto"/>
      </w:divBdr>
    </w:div>
    <w:div w:id="176114317">
      <w:bodyDiv w:val="1"/>
      <w:marLeft w:val="0"/>
      <w:marRight w:val="0"/>
      <w:marTop w:val="0"/>
      <w:marBottom w:val="0"/>
      <w:divBdr>
        <w:top w:val="none" w:sz="0" w:space="0" w:color="auto"/>
        <w:left w:val="none" w:sz="0" w:space="0" w:color="auto"/>
        <w:bottom w:val="none" w:sz="0" w:space="0" w:color="auto"/>
        <w:right w:val="none" w:sz="0" w:space="0" w:color="auto"/>
      </w:divBdr>
      <w:divsChild>
        <w:div w:id="125391229">
          <w:marLeft w:val="360"/>
          <w:marRight w:val="0"/>
          <w:marTop w:val="200"/>
          <w:marBottom w:val="120"/>
          <w:divBdr>
            <w:top w:val="none" w:sz="0" w:space="0" w:color="auto"/>
            <w:left w:val="none" w:sz="0" w:space="0" w:color="auto"/>
            <w:bottom w:val="none" w:sz="0" w:space="0" w:color="auto"/>
            <w:right w:val="none" w:sz="0" w:space="0" w:color="auto"/>
          </w:divBdr>
        </w:div>
        <w:div w:id="809176679">
          <w:marLeft w:val="360"/>
          <w:marRight w:val="0"/>
          <w:marTop w:val="200"/>
          <w:marBottom w:val="120"/>
          <w:divBdr>
            <w:top w:val="none" w:sz="0" w:space="0" w:color="auto"/>
            <w:left w:val="none" w:sz="0" w:space="0" w:color="auto"/>
            <w:bottom w:val="none" w:sz="0" w:space="0" w:color="auto"/>
            <w:right w:val="none" w:sz="0" w:space="0" w:color="auto"/>
          </w:divBdr>
        </w:div>
        <w:div w:id="1022626920">
          <w:marLeft w:val="360"/>
          <w:marRight w:val="0"/>
          <w:marTop w:val="200"/>
          <w:marBottom w:val="120"/>
          <w:divBdr>
            <w:top w:val="none" w:sz="0" w:space="0" w:color="auto"/>
            <w:left w:val="none" w:sz="0" w:space="0" w:color="auto"/>
            <w:bottom w:val="none" w:sz="0" w:space="0" w:color="auto"/>
            <w:right w:val="none" w:sz="0" w:space="0" w:color="auto"/>
          </w:divBdr>
        </w:div>
      </w:divsChild>
    </w:div>
    <w:div w:id="327945206">
      <w:bodyDiv w:val="1"/>
      <w:marLeft w:val="0"/>
      <w:marRight w:val="0"/>
      <w:marTop w:val="0"/>
      <w:marBottom w:val="0"/>
      <w:divBdr>
        <w:top w:val="none" w:sz="0" w:space="0" w:color="auto"/>
        <w:left w:val="none" w:sz="0" w:space="0" w:color="auto"/>
        <w:bottom w:val="none" w:sz="0" w:space="0" w:color="auto"/>
        <w:right w:val="none" w:sz="0" w:space="0" w:color="auto"/>
      </w:divBdr>
      <w:divsChild>
        <w:div w:id="1967197899">
          <w:marLeft w:val="0"/>
          <w:marRight w:val="0"/>
          <w:marTop w:val="0"/>
          <w:marBottom w:val="0"/>
          <w:divBdr>
            <w:top w:val="none" w:sz="0" w:space="0" w:color="auto"/>
            <w:left w:val="none" w:sz="0" w:space="0" w:color="auto"/>
            <w:bottom w:val="none" w:sz="0" w:space="0" w:color="auto"/>
            <w:right w:val="none" w:sz="0" w:space="0" w:color="auto"/>
          </w:divBdr>
          <w:divsChild>
            <w:div w:id="1839811382">
              <w:marLeft w:val="0"/>
              <w:marRight w:val="0"/>
              <w:marTop w:val="0"/>
              <w:marBottom w:val="0"/>
              <w:divBdr>
                <w:top w:val="none" w:sz="0" w:space="0" w:color="auto"/>
                <w:left w:val="none" w:sz="0" w:space="0" w:color="auto"/>
                <w:bottom w:val="none" w:sz="0" w:space="0" w:color="auto"/>
                <w:right w:val="none" w:sz="0" w:space="0" w:color="auto"/>
              </w:divBdr>
              <w:divsChild>
                <w:div w:id="1447390802">
                  <w:marLeft w:val="0"/>
                  <w:marRight w:val="0"/>
                  <w:marTop w:val="0"/>
                  <w:marBottom w:val="0"/>
                  <w:divBdr>
                    <w:top w:val="none" w:sz="0" w:space="0" w:color="auto"/>
                    <w:left w:val="none" w:sz="0" w:space="0" w:color="auto"/>
                    <w:bottom w:val="none" w:sz="0" w:space="0" w:color="auto"/>
                    <w:right w:val="none" w:sz="0" w:space="0" w:color="auto"/>
                  </w:divBdr>
                  <w:divsChild>
                    <w:div w:id="186597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388677">
      <w:bodyDiv w:val="1"/>
      <w:marLeft w:val="0"/>
      <w:marRight w:val="0"/>
      <w:marTop w:val="0"/>
      <w:marBottom w:val="0"/>
      <w:divBdr>
        <w:top w:val="none" w:sz="0" w:space="0" w:color="auto"/>
        <w:left w:val="none" w:sz="0" w:space="0" w:color="auto"/>
        <w:bottom w:val="none" w:sz="0" w:space="0" w:color="auto"/>
        <w:right w:val="none" w:sz="0" w:space="0" w:color="auto"/>
      </w:divBdr>
    </w:div>
    <w:div w:id="412699237">
      <w:bodyDiv w:val="1"/>
      <w:marLeft w:val="0"/>
      <w:marRight w:val="0"/>
      <w:marTop w:val="0"/>
      <w:marBottom w:val="0"/>
      <w:divBdr>
        <w:top w:val="none" w:sz="0" w:space="0" w:color="auto"/>
        <w:left w:val="none" w:sz="0" w:space="0" w:color="auto"/>
        <w:bottom w:val="none" w:sz="0" w:space="0" w:color="auto"/>
        <w:right w:val="none" w:sz="0" w:space="0" w:color="auto"/>
      </w:divBdr>
    </w:div>
    <w:div w:id="445848809">
      <w:bodyDiv w:val="1"/>
      <w:marLeft w:val="0"/>
      <w:marRight w:val="0"/>
      <w:marTop w:val="0"/>
      <w:marBottom w:val="0"/>
      <w:divBdr>
        <w:top w:val="none" w:sz="0" w:space="0" w:color="auto"/>
        <w:left w:val="none" w:sz="0" w:space="0" w:color="auto"/>
        <w:bottom w:val="none" w:sz="0" w:space="0" w:color="auto"/>
        <w:right w:val="none" w:sz="0" w:space="0" w:color="auto"/>
      </w:divBdr>
      <w:divsChild>
        <w:div w:id="266160114">
          <w:marLeft w:val="360"/>
          <w:marRight w:val="0"/>
          <w:marTop w:val="200"/>
          <w:marBottom w:val="120"/>
          <w:divBdr>
            <w:top w:val="none" w:sz="0" w:space="0" w:color="auto"/>
            <w:left w:val="none" w:sz="0" w:space="0" w:color="auto"/>
            <w:bottom w:val="none" w:sz="0" w:space="0" w:color="auto"/>
            <w:right w:val="none" w:sz="0" w:space="0" w:color="auto"/>
          </w:divBdr>
        </w:div>
      </w:divsChild>
    </w:div>
    <w:div w:id="495724959">
      <w:bodyDiv w:val="1"/>
      <w:marLeft w:val="0"/>
      <w:marRight w:val="0"/>
      <w:marTop w:val="0"/>
      <w:marBottom w:val="0"/>
      <w:divBdr>
        <w:top w:val="none" w:sz="0" w:space="0" w:color="auto"/>
        <w:left w:val="none" w:sz="0" w:space="0" w:color="auto"/>
        <w:bottom w:val="none" w:sz="0" w:space="0" w:color="auto"/>
        <w:right w:val="none" w:sz="0" w:space="0" w:color="auto"/>
      </w:divBdr>
    </w:div>
    <w:div w:id="496187075">
      <w:bodyDiv w:val="1"/>
      <w:marLeft w:val="0"/>
      <w:marRight w:val="0"/>
      <w:marTop w:val="0"/>
      <w:marBottom w:val="0"/>
      <w:divBdr>
        <w:top w:val="none" w:sz="0" w:space="0" w:color="auto"/>
        <w:left w:val="none" w:sz="0" w:space="0" w:color="auto"/>
        <w:bottom w:val="none" w:sz="0" w:space="0" w:color="auto"/>
        <w:right w:val="none" w:sz="0" w:space="0" w:color="auto"/>
      </w:divBdr>
      <w:divsChild>
        <w:div w:id="967708757">
          <w:marLeft w:val="360"/>
          <w:marRight w:val="0"/>
          <w:marTop w:val="200"/>
          <w:marBottom w:val="120"/>
          <w:divBdr>
            <w:top w:val="none" w:sz="0" w:space="0" w:color="auto"/>
            <w:left w:val="none" w:sz="0" w:space="0" w:color="auto"/>
            <w:bottom w:val="none" w:sz="0" w:space="0" w:color="auto"/>
            <w:right w:val="none" w:sz="0" w:space="0" w:color="auto"/>
          </w:divBdr>
        </w:div>
        <w:div w:id="1430009012">
          <w:marLeft w:val="360"/>
          <w:marRight w:val="0"/>
          <w:marTop w:val="200"/>
          <w:marBottom w:val="120"/>
          <w:divBdr>
            <w:top w:val="none" w:sz="0" w:space="0" w:color="auto"/>
            <w:left w:val="none" w:sz="0" w:space="0" w:color="auto"/>
            <w:bottom w:val="none" w:sz="0" w:space="0" w:color="auto"/>
            <w:right w:val="none" w:sz="0" w:space="0" w:color="auto"/>
          </w:divBdr>
        </w:div>
        <w:div w:id="1888375935">
          <w:marLeft w:val="360"/>
          <w:marRight w:val="0"/>
          <w:marTop w:val="200"/>
          <w:marBottom w:val="120"/>
          <w:divBdr>
            <w:top w:val="none" w:sz="0" w:space="0" w:color="auto"/>
            <w:left w:val="none" w:sz="0" w:space="0" w:color="auto"/>
            <w:bottom w:val="none" w:sz="0" w:space="0" w:color="auto"/>
            <w:right w:val="none" w:sz="0" w:space="0" w:color="auto"/>
          </w:divBdr>
        </w:div>
      </w:divsChild>
    </w:div>
    <w:div w:id="534195170">
      <w:bodyDiv w:val="1"/>
      <w:marLeft w:val="0"/>
      <w:marRight w:val="0"/>
      <w:marTop w:val="0"/>
      <w:marBottom w:val="0"/>
      <w:divBdr>
        <w:top w:val="none" w:sz="0" w:space="0" w:color="auto"/>
        <w:left w:val="none" w:sz="0" w:space="0" w:color="auto"/>
        <w:bottom w:val="none" w:sz="0" w:space="0" w:color="auto"/>
        <w:right w:val="none" w:sz="0" w:space="0" w:color="auto"/>
      </w:divBdr>
    </w:div>
    <w:div w:id="587077702">
      <w:bodyDiv w:val="1"/>
      <w:marLeft w:val="0"/>
      <w:marRight w:val="0"/>
      <w:marTop w:val="0"/>
      <w:marBottom w:val="0"/>
      <w:divBdr>
        <w:top w:val="none" w:sz="0" w:space="0" w:color="auto"/>
        <w:left w:val="none" w:sz="0" w:space="0" w:color="auto"/>
        <w:bottom w:val="none" w:sz="0" w:space="0" w:color="auto"/>
        <w:right w:val="none" w:sz="0" w:space="0" w:color="auto"/>
      </w:divBdr>
    </w:div>
    <w:div w:id="603076329">
      <w:bodyDiv w:val="1"/>
      <w:marLeft w:val="0"/>
      <w:marRight w:val="0"/>
      <w:marTop w:val="0"/>
      <w:marBottom w:val="0"/>
      <w:divBdr>
        <w:top w:val="none" w:sz="0" w:space="0" w:color="auto"/>
        <w:left w:val="none" w:sz="0" w:space="0" w:color="auto"/>
        <w:bottom w:val="none" w:sz="0" w:space="0" w:color="auto"/>
        <w:right w:val="none" w:sz="0" w:space="0" w:color="auto"/>
      </w:divBdr>
      <w:divsChild>
        <w:div w:id="1367296603">
          <w:marLeft w:val="360"/>
          <w:marRight w:val="0"/>
          <w:marTop w:val="200"/>
          <w:marBottom w:val="120"/>
          <w:divBdr>
            <w:top w:val="none" w:sz="0" w:space="0" w:color="auto"/>
            <w:left w:val="none" w:sz="0" w:space="0" w:color="auto"/>
            <w:bottom w:val="none" w:sz="0" w:space="0" w:color="auto"/>
            <w:right w:val="none" w:sz="0" w:space="0" w:color="auto"/>
          </w:divBdr>
        </w:div>
      </w:divsChild>
    </w:div>
    <w:div w:id="717750390">
      <w:bodyDiv w:val="1"/>
      <w:marLeft w:val="0"/>
      <w:marRight w:val="0"/>
      <w:marTop w:val="0"/>
      <w:marBottom w:val="0"/>
      <w:divBdr>
        <w:top w:val="none" w:sz="0" w:space="0" w:color="auto"/>
        <w:left w:val="none" w:sz="0" w:space="0" w:color="auto"/>
        <w:bottom w:val="none" w:sz="0" w:space="0" w:color="auto"/>
        <w:right w:val="none" w:sz="0" w:space="0" w:color="auto"/>
      </w:divBdr>
    </w:div>
    <w:div w:id="777680814">
      <w:bodyDiv w:val="1"/>
      <w:marLeft w:val="0"/>
      <w:marRight w:val="0"/>
      <w:marTop w:val="0"/>
      <w:marBottom w:val="0"/>
      <w:divBdr>
        <w:top w:val="none" w:sz="0" w:space="0" w:color="auto"/>
        <w:left w:val="none" w:sz="0" w:space="0" w:color="auto"/>
        <w:bottom w:val="none" w:sz="0" w:space="0" w:color="auto"/>
        <w:right w:val="none" w:sz="0" w:space="0" w:color="auto"/>
      </w:divBdr>
      <w:divsChild>
        <w:div w:id="14161439">
          <w:marLeft w:val="360"/>
          <w:marRight w:val="0"/>
          <w:marTop w:val="200"/>
          <w:marBottom w:val="120"/>
          <w:divBdr>
            <w:top w:val="none" w:sz="0" w:space="0" w:color="auto"/>
            <w:left w:val="none" w:sz="0" w:space="0" w:color="auto"/>
            <w:bottom w:val="none" w:sz="0" w:space="0" w:color="auto"/>
            <w:right w:val="none" w:sz="0" w:space="0" w:color="auto"/>
          </w:divBdr>
        </w:div>
        <w:div w:id="545265520">
          <w:marLeft w:val="360"/>
          <w:marRight w:val="0"/>
          <w:marTop w:val="200"/>
          <w:marBottom w:val="120"/>
          <w:divBdr>
            <w:top w:val="none" w:sz="0" w:space="0" w:color="auto"/>
            <w:left w:val="none" w:sz="0" w:space="0" w:color="auto"/>
            <w:bottom w:val="none" w:sz="0" w:space="0" w:color="auto"/>
            <w:right w:val="none" w:sz="0" w:space="0" w:color="auto"/>
          </w:divBdr>
        </w:div>
      </w:divsChild>
    </w:div>
    <w:div w:id="995454918">
      <w:bodyDiv w:val="1"/>
      <w:marLeft w:val="0"/>
      <w:marRight w:val="0"/>
      <w:marTop w:val="0"/>
      <w:marBottom w:val="0"/>
      <w:divBdr>
        <w:top w:val="none" w:sz="0" w:space="0" w:color="auto"/>
        <w:left w:val="none" w:sz="0" w:space="0" w:color="auto"/>
        <w:bottom w:val="none" w:sz="0" w:space="0" w:color="auto"/>
        <w:right w:val="none" w:sz="0" w:space="0" w:color="auto"/>
      </w:divBdr>
      <w:divsChild>
        <w:div w:id="1996521239">
          <w:marLeft w:val="360"/>
          <w:marRight w:val="0"/>
          <w:marTop w:val="200"/>
          <w:marBottom w:val="120"/>
          <w:divBdr>
            <w:top w:val="none" w:sz="0" w:space="0" w:color="auto"/>
            <w:left w:val="none" w:sz="0" w:space="0" w:color="auto"/>
            <w:bottom w:val="none" w:sz="0" w:space="0" w:color="auto"/>
            <w:right w:val="none" w:sz="0" w:space="0" w:color="auto"/>
          </w:divBdr>
        </w:div>
      </w:divsChild>
    </w:div>
    <w:div w:id="1068307293">
      <w:bodyDiv w:val="1"/>
      <w:marLeft w:val="0"/>
      <w:marRight w:val="0"/>
      <w:marTop w:val="0"/>
      <w:marBottom w:val="0"/>
      <w:divBdr>
        <w:top w:val="none" w:sz="0" w:space="0" w:color="auto"/>
        <w:left w:val="none" w:sz="0" w:space="0" w:color="auto"/>
        <w:bottom w:val="none" w:sz="0" w:space="0" w:color="auto"/>
        <w:right w:val="none" w:sz="0" w:space="0" w:color="auto"/>
      </w:divBdr>
    </w:div>
    <w:div w:id="1118527765">
      <w:bodyDiv w:val="1"/>
      <w:marLeft w:val="0"/>
      <w:marRight w:val="0"/>
      <w:marTop w:val="0"/>
      <w:marBottom w:val="0"/>
      <w:divBdr>
        <w:top w:val="none" w:sz="0" w:space="0" w:color="auto"/>
        <w:left w:val="none" w:sz="0" w:space="0" w:color="auto"/>
        <w:bottom w:val="none" w:sz="0" w:space="0" w:color="auto"/>
        <w:right w:val="none" w:sz="0" w:space="0" w:color="auto"/>
      </w:divBdr>
    </w:div>
    <w:div w:id="1126194728">
      <w:bodyDiv w:val="1"/>
      <w:marLeft w:val="0"/>
      <w:marRight w:val="0"/>
      <w:marTop w:val="0"/>
      <w:marBottom w:val="0"/>
      <w:divBdr>
        <w:top w:val="none" w:sz="0" w:space="0" w:color="auto"/>
        <w:left w:val="none" w:sz="0" w:space="0" w:color="auto"/>
        <w:bottom w:val="none" w:sz="0" w:space="0" w:color="auto"/>
        <w:right w:val="none" w:sz="0" w:space="0" w:color="auto"/>
      </w:divBdr>
    </w:div>
    <w:div w:id="1140852397">
      <w:bodyDiv w:val="1"/>
      <w:marLeft w:val="0"/>
      <w:marRight w:val="0"/>
      <w:marTop w:val="0"/>
      <w:marBottom w:val="0"/>
      <w:divBdr>
        <w:top w:val="none" w:sz="0" w:space="0" w:color="auto"/>
        <w:left w:val="none" w:sz="0" w:space="0" w:color="auto"/>
        <w:bottom w:val="none" w:sz="0" w:space="0" w:color="auto"/>
        <w:right w:val="none" w:sz="0" w:space="0" w:color="auto"/>
      </w:divBdr>
      <w:divsChild>
        <w:div w:id="116485760">
          <w:marLeft w:val="720"/>
          <w:marRight w:val="0"/>
          <w:marTop w:val="200"/>
          <w:marBottom w:val="120"/>
          <w:divBdr>
            <w:top w:val="none" w:sz="0" w:space="0" w:color="auto"/>
            <w:left w:val="none" w:sz="0" w:space="0" w:color="auto"/>
            <w:bottom w:val="none" w:sz="0" w:space="0" w:color="auto"/>
            <w:right w:val="none" w:sz="0" w:space="0" w:color="auto"/>
          </w:divBdr>
        </w:div>
      </w:divsChild>
    </w:div>
    <w:div w:id="1172329109">
      <w:bodyDiv w:val="1"/>
      <w:marLeft w:val="0"/>
      <w:marRight w:val="0"/>
      <w:marTop w:val="0"/>
      <w:marBottom w:val="0"/>
      <w:divBdr>
        <w:top w:val="none" w:sz="0" w:space="0" w:color="auto"/>
        <w:left w:val="none" w:sz="0" w:space="0" w:color="auto"/>
        <w:bottom w:val="none" w:sz="0" w:space="0" w:color="auto"/>
        <w:right w:val="none" w:sz="0" w:space="0" w:color="auto"/>
      </w:divBdr>
    </w:div>
    <w:div w:id="1287542466">
      <w:bodyDiv w:val="1"/>
      <w:marLeft w:val="0"/>
      <w:marRight w:val="0"/>
      <w:marTop w:val="0"/>
      <w:marBottom w:val="0"/>
      <w:divBdr>
        <w:top w:val="none" w:sz="0" w:space="0" w:color="auto"/>
        <w:left w:val="none" w:sz="0" w:space="0" w:color="auto"/>
        <w:bottom w:val="none" w:sz="0" w:space="0" w:color="auto"/>
        <w:right w:val="none" w:sz="0" w:space="0" w:color="auto"/>
      </w:divBdr>
    </w:div>
    <w:div w:id="1592011695">
      <w:bodyDiv w:val="1"/>
      <w:marLeft w:val="0"/>
      <w:marRight w:val="0"/>
      <w:marTop w:val="0"/>
      <w:marBottom w:val="0"/>
      <w:divBdr>
        <w:top w:val="none" w:sz="0" w:space="0" w:color="auto"/>
        <w:left w:val="none" w:sz="0" w:space="0" w:color="auto"/>
        <w:bottom w:val="none" w:sz="0" w:space="0" w:color="auto"/>
        <w:right w:val="none" w:sz="0" w:space="0" w:color="auto"/>
      </w:divBdr>
    </w:div>
    <w:div w:id="1767848555">
      <w:bodyDiv w:val="1"/>
      <w:marLeft w:val="0"/>
      <w:marRight w:val="0"/>
      <w:marTop w:val="0"/>
      <w:marBottom w:val="0"/>
      <w:divBdr>
        <w:top w:val="none" w:sz="0" w:space="0" w:color="auto"/>
        <w:left w:val="none" w:sz="0" w:space="0" w:color="auto"/>
        <w:bottom w:val="none" w:sz="0" w:space="0" w:color="auto"/>
        <w:right w:val="none" w:sz="0" w:space="0" w:color="auto"/>
      </w:divBdr>
      <w:divsChild>
        <w:div w:id="162551570">
          <w:marLeft w:val="360"/>
          <w:marRight w:val="0"/>
          <w:marTop w:val="200"/>
          <w:marBottom w:val="120"/>
          <w:divBdr>
            <w:top w:val="none" w:sz="0" w:space="0" w:color="auto"/>
            <w:left w:val="none" w:sz="0" w:space="0" w:color="auto"/>
            <w:bottom w:val="none" w:sz="0" w:space="0" w:color="auto"/>
            <w:right w:val="none" w:sz="0" w:space="0" w:color="auto"/>
          </w:divBdr>
        </w:div>
        <w:div w:id="1890876487">
          <w:marLeft w:val="360"/>
          <w:marRight w:val="0"/>
          <w:marTop w:val="200"/>
          <w:marBottom w:val="120"/>
          <w:divBdr>
            <w:top w:val="none" w:sz="0" w:space="0" w:color="auto"/>
            <w:left w:val="none" w:sz="0" w:space="0" w:color="auto"/>
            <w:bottom w:val="none" w:sz="0" w:space="0" w:color="auto"/>
            <w:right w:val="none" w:sz="0" w:space="0" w:color="auto"/>
          </w:divBdr>
        </w:div>
      </w:divsChild>
    </w:div>
    <w:div w:id="1887378064">
      <w:bodyDiv w:val="1"/>
      <w:marLeft w:val="0"/>
      <w:marRight w:val="0"/>
      <w:marTop w:val="0"/>
      <w:marBottom w:val="0"/>
      <w:divBdr>
        <w:top w:val="none" w:sz="0" w:space="0" w:color="auto"/>
        <w:left w:val="none" w:sz="0" w:space="0" w:color="auto"/>
        <w:bottom w:val="none" w:sz="0" w:space="0" w:color="auto"/>
        <w:right w:val="none" w:sz="0" w:space="0" w:color="auto"/>
      </w:divBdr>
    </w:div>
    <w:div w:id="211197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chart" Target="charts/chart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microsoft.com/office/2011/relationships/people" Target="peop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footer" Target="footer3.xm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image" Target="media/image4.png"/><Relationship Id="rId28"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www.strategyzer.com/canvas/value-proposition-canva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dibari\Downloads\kitt4sme%20deliverable%20template%20v07.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etoschi\Desktop\EIT%20M\FACTOR%20RISII\Task%20A2202\Task%20A2202%20Timi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it-IT"/>
              <a:t>Sprint Burndown Chart</a:t>
            </a:r>
          </a:p>
        </c:rich>
      </c:tx>
      <c:layout/>
      <c:overlay val="0"/>
    </c:title>
    <c:autoTitleDeleted val="0"/>
    <c:plotArea>
      <c:layout/>
      <c:lineChart>
        <c:grouping val="standard"/>
        <c:varyColors val="0"/>
        <c:ser>
          <c:idx val="0"/>
          <c:order val="0"/>
          <c:tx>
            <c:strRef>
              <c:f>Foglio2!$B$18</c:f>
              <c:strCache>
                <c:ptCount val="1"/>
                <c:pt idx="0">
                  <c:v>Remaining work (ideal, week)</c:v>
                </c:pt>
              </c:strCache>
            </c:strRef>
          </c:tx>
          <c:val>
            <c:numRef>
              <c:f>Foglio2!$B$19:$B$29</c:f>
              <c:numCache>
                <c:formatCode>General</c:formatCode>
                <c:ptCount val="11"/>
                <c:pt idx="0">
                  <c:v>10</c:v>
                </c:pt>
                <c:pt idx="1">
                  <c:v>9</c:v>
                </c:pt>
                <c:pt idx="2">
                  <c:v>8</c:v>
                </c:pt>
                <c:pt idx="3">
                  <c:v>7</c:v>
                </c:pt>
                <c:pt idx="4">
                  <c:v>6</c:v>
                </c:pt>
                <c:pt idx="5">
                  <c:v>5</c:v>
                </c:pt>
                <c:pt idx="6">
                  <c:v>4</c:v>
                </c:pt>
                <c:pt idx="7">
                  <c:v>3</c:v>
                </c:pt>
                <c:pt idx="8">
                  <c:v>2</c:v>
                </c:pt>
                <c:pt idx="9">
                  <c:v>1</c:v>
                </c:pt>
                <c:pt idx="10">
                  <c:v>0</c:v>
                </c:pt>
              </c:numCache>
            </c:numRef>
          </c:val>
          <c:smooth val="0"/>
          <c:extLst>
            <c:ext xmlns:c16="http://schemas.microsoft.com/office/drawing/2014/chart" uri="{C3380CC4-5D6E-409C-BE32-E72D297353CC}">
              <c16:uniqueId val="{00000000-349A-4362-9C8A-9178FF1EE5CF}"/>
            </c:ext>
          </c:extLst>
        </c:ser>
        <c:ser>
          <c:idx val="1"/>
          <c:order val="1"/>
          <c:tx>
            <c:strRef>
              <c:f>Foglio2!$C$18</c:f>
              <c:strCache>
                <c:ptCount val="1"/>
                <c:pt idx="0">
                  <c:v>Remaining work (actual, week)</c:v>
                </c:pt>
              </c:strCache>
            </c:strRef>
          </c:tx>
          <c:val>
            <c:numRef>
              <c:f>Foglio2!$C$19:$C$29</c:f>
              <c:numCache>
                <c:formatCode>General</c:formatCode>
                <c:ptCount val="11"/>
                <c:pt idx="0">
                  <c:v>10</c:v>
                </c:pt>
                <c:pt idx="1">
                  <c:v>9.5</c:v>
                </c:pt>
                <c:pt idx="2">
                  <c:v>8.5</c:v>
                </c:pt>
                <c:pt idx="3">
                  <c:v>8</c:v>
                </c:pt>
                <c:pt idx="4">
                  <c:v>7.5</c:v>
                </c:pt>
                <c:pt idx="5">
                  <c:v>7</c:v>
                </c:pt>
                <c:pt idx="6">
                  <c:v>6.5</c:v>
                </c:pt>
                <c:pt idx="7">
                  <c:v>6</c:v>
                </c:pt>
                <c:pt idx="8">
                  <c:v>5</c:v>
                </c:pt>
                <c:pt idx="9">
                  <c:v>4.5</c:v>
                </c:pt>
                <c:pt idx="10">
                  <c:v>4</c:v>
                </c:pt>
              </c:numCache>
            </c:numRef>
          </c:val>
          <c:smooth val="0"/>
          <c:extLst>
            <c:ext xmlns:c16="http://schemas.microsoft.com/office/drawing/2014/chart" uri="{C3380CC4-5D6E-409C-BE32-E72D297353CC}">
              <c16:uniqueId val="{00000001-349A-4362-9C8A-9178FF1EE5CF}"/>
            </c:ext>
          </c:extLst>
        </c:ser>
        <c:ser>
          <c:idx val="2"/>
          <c:order val="2"/>
          <c:tx>
            <c:strRef>
              <c:f>Foglio2!$D$18</c:f>
              <c:strCache>
                <c:ptCount val="1"/>
                <c:pt idx="0">
                  <c:v>Remaing work II (actual, week)</c:v>
                </c:pt>
              </c:strCache>
            </c:strRef>
          </c:tx>
          <c:val>
            <c:numRef>
              <c:f>Foglio2!$D$19:$D$29</c:f>
              <c:numCache>
                <c:formatCode>General</c:formatCode>
                <c:ptCount val="11"/>
                <c:pt idx="0">
                  <c:v>10</c:v>
                </c:pt>
                <c:pt idx="1">
                  <c:v>9</c:v>
                </c:pt>
                <c:pt idx="2">
                  <c:v>7.5</c:v>
                </c:pt>
                <c:pt idx="3">
                  <c:v>6</c:v>
                </c:pt>
                <c:pt idx="4">
                  <c:v>5.5</c:v>
                </c:pt>
                <c:pt idx="5">
                  <c:v>4.4000000000000004</c:v>
                </c:pt>
                <c:pt idx="6">
                  <c:v>4</c:v>
                </c:pt>
                <c:pt idx="7">
                  <c:v>3.2</c:v>
                </c:pt>
                <c:pt idx="8">
                  <c:v>2</c:v>
                </c:pt>
                <c:pt idx="9">
                  <c:v>0.5</c:v>
                </c:pt>
                <c:pt idx="10">
                  <c:v>0</c:v>
                </c:pt>
              </c:numCache>
            </c:numRef>
          </c:val>
          <c:smooth val="0"/>
          <c:extLst>
            <c:ext xmlns:c16="http://schemas.microsoft.com/office/drawing/2014/chart" uri="{C3380CC4-5D6E-409C-BE32-E72D297353CC}">
              <c16:uniqueId val="{00000002-349A-4362-9C8A-9178FF1EE5CF}"/>
            </c:ext>
          </c:extLst>
        </c:ser>
        <c:dLbls>
          <c:showLegendKey val="0"/>
          <c:showVal val="0"/>
          <c:showCatName val="0"/>
          <c:showSerName val="0"/>
          <c:showPercent val="0"/>
          <c:showBubbleSize val="0"/>
        </c:dLbls>
        <c:marker val="1"/>
        <c:smooth val="0"/>
        <c:axId val="538821376"/>
        <c:axId val="538823680"/>
      </c:lineChart>
      <c:catAx>
        <c:axId val="538821376"/>
        <c:scaling>
          <c:orientation val="minMax"/>
        </c:scaling>
        <c:delete val="0"/>
        <c:axPos val="b"/>
        <c:title>
          <c:tx>
            <c:rich>
              <a:bodyPr/>
              <a:lstStyle/>
              <a:p>
                <a:pPr>
                  <a:defRPr/>
                </a:pPr>
                <a:r>
                  <a:rPr lang="it-IT"/>
                  <a:t>Time (Week)</a:t>
                </a:r>
              </a:p>
            </c:rich>
          </c:tx>
          <c:layout/>
          <c:overlay val="0"/>
        </c:title>
        <c:majorTickMark val="none"/>
        <c:minorTickMark val="none"/>
        <c:tickLblPos val="nextTo"/>
        <c:crossAx val="538823680"/>
        <c:crosses val="autoZero"/>
        <c:auto val="1"/>
        <c:lblAlgn val="ctr"/>
        <c:lblOffset val="100"/>
        <c:noMultiLvlLbl val="0"/>
      </c:catAx>
      <c:valAx>
        <c:axId val="538823680"/>
        <c:scaling>
          <c:orientation val="minMax"/>
        </c:scaling>
        <c:delete val="0"/>
        <c:axPos val="l"/>
        <c:majorGridlines/>
        <c:numFmt formatCode="General" sourceLinked="1"/>
        <c:majorTickMark val="out"/>
        <c:minorTickMark val="none"/>
        <c:tickLblPos val="nextTo"/>
        <c:crossAx val="538821376"/>
        <c:crosses val="autoZero"/>
        <c:crossBetween val="between"/>
      </c:valAx>
    </c:plotArea>
    <c:legend>
      <c:legendPos val="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KITT4SME">
      <a:dk1>
        <a:sysClr val="windowText" lastClr="000000"/>
      </a:dk1>
      <a:lt1>
        <a:sysClr val="window" lastClr="FFFFFF"/>
      </a:lt1>
      <a:dk2>
        <a:srgbClr val="000000"/>
      </a:dk2>
      <a:lt2>
        <a:srgbClr val="F8F8F8"/>
      </a:lt2>
      <a:accent1>
        <a:srgbClr val="E77327"/>
      </a:accent1>
      <a:accent2>
        <a:srgbClr val="87B1E2"/>
      </a:accent2>
      <a:accent3>
        <a:srgbClr val="72151B"/>
      </a:accent3>
      <a:accent4>
        <a:srgbClr val="7F7F7F"/>
      </a:accent4>
      <a:accent5>
        <a:srgbClr val="B5F99D"/>
      </a:accent5>
      <a:accent6>
        <a:srgbClr val="BFBFBF"/>
      </a:accent6>
      <a:hlink>
        <a:srgbClr val="5F5F5F"/>
      </a:hlink>
      <a:folHlink>
        <a:srgbClr val="919191"/>
      </a:folHlink>
    </a:clrScheme>
    <a:fontScheme name="Cambria">
      <a:majorFont>
        <a:latin typeface="Cambria"/>
        <a:ea typeface="Arial"/>
        <a:cs typeface="Arial"/>
      </a:majorFont>
      <a:minorFont>
        <a:latin typeface="Cambria"/>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12ACFEAEFF43D4A9E81E7D968F4B056" ma:contentTypeVersion="13" ma:contentTypeDescription="Creare un nuovo documento." ma:contentTypeScope="" ma:versionID="bdf9a434407cab30fda491995afdffd6">
  <xsd:schema xmlns:xsd="http://www.w3.org/2001/XMLSchema" xmlns:xs="http://www.w3.org/2001/XMLSchema" xmlns:p="http://schemas.microsoft.com/office/2006/metadata/properties" xmlns:ns2="bd63a3af-2130-491e-95b3-c22361116b48" xmlns:ns3="76ae0818-ecad-4418-800e-f47f33fe1f58" targetNamespace="http://schemas.microsoft.com/office/2006/metadata/properties" ma:root="true" ma:fieldsID="8ca065f013c971338d8526ddb08e154d" ns2:_="" ns3:_="">
    <xsd:import namespace="bd63a3af-2130-491e-95b3-c22361116b48"/>
    <xsd:import namespace="76ae0818-ecad-4418-800e-f47f33fe1f5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63a3af-2130-491e-95b3-c22361116b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6ae0818-ecad-4418-800e-f47f33fe1f58" elementFormDefault="qualified">
    <xsd:import namespace="http://schemas.microsoft.com/office/2006/documentManagement/types"/>
    <xsd:import namespace="http://schemas.microsoft.com/office/infopath/2007/PartnerControls"/>
    <xsd:element name="SharedWithUsers" ma:index="16"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65F1B-333B-444C-866B-D896B52245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63a3af-2130-491e-95b3-c22361116b48"/>
    <ds:schemaRef ds:uri="76ae0818-ecad-4418-800e-f47f33fe1f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E4AEA7-F09F-456D-9F70-F6A02CC6AF3B}">
  <ds:schemaRefs>
    <ds:schemaRef ds:uri="http://schemas.microsoft.com/sharepoint/v3/contenttype/forms"/>
  </ds:schemaRefs>
</ds:datastoreItem>
</file>

<file path=customXml/itemProps3.xml><?xml version="1.0" encoding="utf-8"?>
<ds:datastoreItem xmlns:ds="http://schemas.openxmlformats.org/officeDocument/2006/customXml" ds:itemID="{419D14D4-DA5F-4919-BB21-0EDD0A88875A}">
  <ds:schemaRefs>
    <ds:schemaRef ds:uri="http://purl.org/dc/dcmitype/"/>
    <ds:schemaRef ds:uri="http://schemas.microsoft.com/office/2006/documentManagement/types"/>
    <ds:schemaRef ds:uri="http://purl.org/dc/elements/1.1/"/>
    <ds:schemaRef ds:uri="76ae0818-ecad-4418-800e-f47f33fe1f58"/>
    <ds:schemaRef ds:uri="http://www.w3.org/XML/1998/namespace"/>
    <ds:schemaRef ds:uri="http://purl.org/dc/terms/"/>
    <ds:schemaRef ds:uri="http://schemas.microsoft.com/office/2006/metadata/properties"/>
    <ds:schemaRef ds:uri="http://schemas.microsoft.com/office/infopath/2007/PartnerControls"/>
    <ds:schemaRef ds:uri="http://schemas.openxmlformats.org/package/2006/metadata/core-properties"/>
    <ds:schemaRef ds:uri="bd63a3af-2130-491e-95b3-c22361116b48"/>
  </ds:schemaRefs>
</ds:datastoreItem>
</file>

<file path=customXml/itemProps4.xml><?xml version="1.0" encoding="utf-8"?>
<ds:datastoreItem xmlns:ds="http://schemas.openxmlformats.org/officeDocument/2006/customXml" ds:itemID="{BF78E07B-D10D-4232-A060-AA65AC899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kitt4sme deliverable template v07.dotx</Template>
  <TotalTime>564</TotalTime>
  <Pages>12</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Full Title of Your Project</vt:lpstr>
    </vt:vector>
  </TitlesOfParts>
  <Company>Aster S. Cons. P. A.</Company>
  <LinksUpToDate>false</LinksUpToDate>
  <CharactersWithSpaces>6990</CharactersWithSpaces>
  <SharedDoc>false</SharedDoc>
  <HLinks>
    <vt:vector size="6" baseType="variant">
      <vt:variant>
        <vt:i4>2293886</vt:i4>
      </vt:variant>
      <vt:variant>
        <vt:i4>0</vt:i4>
      </vt:variant>
      <vt:variant>
        <vt:i4>0</vt:i4>
      </vt:variant>
      <vt:variant>
        <vt:i4>5</vt:i4>
      </vt:variant>
      <vt:variant>
        <vt:lpwstr>https://www.strategyzer.com/canvas/value-proposition-canvas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Title of Your Project</dc:title>
  <dc:subject>KITT4SME</dc:subject>
  <dc:creator>Barut Zeki Mert</dc:creator>
  <cp:keywords/>
  <cp:lastModifiedBy>themis</cp:lastModifiedBy>
  <cp:revision>15</cp:revision>
  <dcterms:created xsi:type="dcterms:W3CDTF">2022-03-21T13:28:00Z</dcterms:created>
  <dcterms:modified xsi:type="dcterms:W3CDTF">2022-03-22T16:22:00Z</dcterms:modified>
  <cp:category>Dx.z</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0x010100712ACFEAEFF43D4A9E81E7D968F4B056</vt:lpwstr>
  </property>
</Properties>
</file>